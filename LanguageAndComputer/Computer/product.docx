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BCC" w:rsidRDefault="00775BCC" w:rsidP="005E413D">
      <w:pPr>
        <w:widowControl/>
        <w:spacing w:before="100" w:beforeAutospacing="1" w:after="100" w:afterAutospacing="1"/>
        <w:outlineLvl w:val="2"/>
        <w:rPr>
          <w:rFonts w:ascii="新細明體" w:eastAsia="新細明體" w:hAnsi="新細明體" w:cs="新細明體" w:hint="eastAsia"/>
          <w:b/>
          <w:bCs/>
          <w:kern w:val="0"/>
          <w:sz w:val="27"/>
          <w:szCs w:val="27"/>
        </w:rPr>
      </w:pPr>
      <w:r>
        <w:rPr>
          <w:rFonts w:ascii="新細明體" w:eastAsia="新細明體" w:hAnsi="新細明體" w:cs="新細明體" w:hint="eastAsia"/>
          <w:b/>
          <w:bCs/>
          <w:noProof/>
          <w:kern w:val="0"/>
          <w:sz w:val="27"/>
          <w:szCs w:val="27"/>
        </w:rPr>
        <w:drawing>
          <wp:inline distT="0" distB="0" distL="0" distR="0">
            <wp:extent cx="3371850" cy="476250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71850" cy="4762500"/>
                    </a:xfrm>
                    <a:prstGeom prst="rect">
                      <a:avLst/>
                    </a:prstGeom>
                    <a:noFill/>
                    <a:ln w="9525">
                      <a:noFill/>
                      <a:miter lim="800000"/>
                      <a:headEnd/>
                      <a:tailEnd/>
                    </a:ln>
                  </pic:spPr>
                </pic:pic>
              </a:graphicData>
            </a:graphic>
          </wp:inline>
        </w:drawing>
      </w:r>
    </w:p>
    <w:p w:rsidR="00E3194A" w:rsidRPr="00E3194A" w:rsidRDefault="00E3194A" w:rsidP="00E3194A">
      <w:pPr>
        <w:widowControl/>
        <w:spacing w:before="100" w:beforeAutospacing="1" w:after="100" w:afterAutospacing="1"/>
        <w:outlineLvl w:val="2"/>
        <w:rPr>
          <w:rFonts w:ascii="新細明體" w:eastAsia="新細明體" w:hAnsi="新細明體" w:cs="新細明體"/>
          <w:b/>
          <w:bCs/>
          <w:kern w:val="0"/>
          <w:sz w:val="27"/>
          <w:szCs w:val="27"/>
        </w:rPr>
      </w:pPr>
      <w:r w:rsidRPr="00E3194A">
        <w:rPr>
          <w:rFonts w:ascii="新細明體" w:eastAsia="新細明體" w:hAnsi="新細明體" w:cs="新細明體"/>
          <w:b/>
          <w:bCs/>
          <w:kern w:val="0"/>
          <w:sz w:val="27"/>
          <w:szCs w:val="27"/>
        </w:rPr>
        <w:t>~/</w:t>
      </w:r>
      <w:proofErr w:type="spellStart"/>
      <w:r w:rsidRPr="00E3194A">
        <w:rPr>
          <w:rFonts w:ascii="新細明體" w:eastAsia="新細明體" w:hAnsi="新細明體" w:cs="新細明體"/>
          <w:b/>
          <w:bCs/>
          <w:kern w:val="0"/>
          <w:sz w:val="27"/>
          <w:szCs w:val="27"/>
        </w:rPr>
        <w:t>LanguageAndComputer</w:t>
      </w:r>
      <w:proofErr w:type="spellEnd"/>
      <w:r w:rsidRPr="00E3194A">
        <w:rPr>
          <w:rFonts w:ascii="新細明體" w:eastAsia="新細明體" w:hAnsi="新細明體" w:cs="新細明體"/>
          <w:b/>
          <w:bCs/>
          <w:kern w:val="0"/>
          <w:sz w:val="27"/>
          <w:szCs w:val="27"/>
        </w:rPr>
        <w:t>/Computer/Beginning ASP.NET 3.5 in C# and VB.jpg</w:t>
      </w:r>
    </w:p>
    <w:p w:rsidR="005E413D" w:rsidRPr="005E413D" w:rsidRDefault="005E413D" w:rsidP="005E413D">
      <w:pPr>
        <w:widowControl/>
        <w:spacing w:before="100" w:beforeAutospacing="1" w:after="100" w:afterAutospacing="1"/>
        <w:outlineLvl w:val="2"/>
        <w:rPr>
          <w:rFonts w:ascii="新細明體" w:eastAsia="新細明體" w:hAnsi="新細明體" w:cs="新細明體"/>
          <w:b/>
          <w:bCs/>
          <w:kern w:val="0"/>
          <w:sz w:val="27"/>
          <w:szCs w:val="27"/>
        </w:rPr>
      </w:pPr>
      <w:proofErr w:type="spellStart"/>
      <w:r w:rsidRPr="005E413D">
        <w:rPr>
          <w:rFonts w:ascii="新細明體" w:eastAsia="新細明體" w:hAnsi="新細明體" w:cs="新細明體"/>
          <w:b/>
          <w:bCs/>
          <w:kern w:val="0"/>
          <w:sz w:val="27"/>
          <w:szCs w:val="27"/>
        </w:rPr>
        <w:t>Imar</w:t>
      </w:r>
      <w:proofErr w:type="spellEnd"/>
      <w:r w:rsidRPr="005E413D">
        <w:rPr>
          <w:rFonts w:ascii="新細明體" w:eastAsia="新細明體" w:hAnsi="新細明體" w:cs="新細明體"/>
          <w:b/>
          <w:bCs/>
          <w:kern w:val="0"/>
          <w:sz w:val="27"/>
          <w:szCs w:val="27"/>
        </w:rPr>
        <w:t xml:space="preserve"> </w:t>
      </w:r>
      <w:proofErr w:type="spellStart"/>
      <w:r w:rsidRPr="005E413D">
        <w:rPr>
          <w:rFonts w:ascii="新細明體" w:eastAsia="新細明體" w:hAnsi="新細明體" w:cs="新細明體"/>
          <w:b/>
          <w:bCs/>
          <w:kern w:val="0"/>
          <w:sz w:val="27"/>
          <w:szCs w:val="27"/>
        </w:rPr>
        <w:t>Spaanjaars</w:t>
      </w:r>
      <w:proofErr w:type="spellEnd"/>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出版商: </w:t>
      </w:r>
      <w:proofErr w:type="spellStart"/>
      <w:r w:rsidRPr="005E413D">
        <w:rPr>
          <w:rFonts w:ascii="新細明體" w:eastAsia="新細明體" w:hAnsi="新細明體" w:cs="新細明體"/>
          <w:kern w:val="0"/>
          <w:szCs w:val="24"/>
        </w:rPr>
        <w:t>Wrox</w:t>
      </w:r>
      <w:proofErr w:type="spellEnd"/>
      <w:r w:rsidRPr="005E413D">
        <w:rPr>
          <w:rFonts w:ascii="新細明體" w:eastAsia="新細明體" w:hAnsi="新細明體" w:cs="新細明體"/>
          <w:kern w:val="0"/>
          <w:szCs w:val="24"/>
        </w:rPr>
        <w:t xml:space="preserve"> Press</w:t>
      </w:r>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出版日期： 2008-03-03</w:t>
      </w:r>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美金定價: </w:t>
      </w:r>
      <w:del w:id="0" w:author="Unknown">
        <w:r w:rsidRPr="005E413D">
          <w:rPr>
            <w:rFonts w:ascii="新細明體" w:eastAsia="新細明體" w:hAnsi="新細明體" w:cs="新細明體"/>
            <w:kern w:val="0"/>
            <w:szCs w:val="24"/>
          </w:rPr>
          <w:delText>$44.99</w:delText>
        </w:r>
      </w:del>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台幣定價: </w:t>
      </w:r>
      <w:del w:id="1" w:author="Unknown">
        <w:r w:rsidRPr="005E413D">
          <w:rPr>
            <w:rFonts w:ascii="新細明體" w:eastAsia="新細明體" w:hAnsi="新細明體" w:cs="新細明體"/>
            <w:kern w:val="0"/>
            <w:szCs w:val="24"/>
          </w:rPr>
          <w:delText>$1,300</w:delText>
        </w:r>
      </w:del>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售價: 9.5 折 $1,235</w:t>
      </w:r>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貴賓價: 9.0 折 $1,170</w:t>
      </w:r>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語言: 英文</w:t>
      </w:r>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頁數: 734</w:t>
      </w:r>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裝訂: 平裝 </w:t>
      </w:r>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ISBN: 047018759X</w:t>
      </w:r>
    </w:p>
    <w:p w:rsidR="005E413D" w:rsidRPr="005E413D" w:rsidRDefault="005E413D" w:rsidP="005E413D">
      <w:pPr>
        <w:widowControl/>
        <w:numPr>
          <w:ilvl w:val="0"/>
          <w:numId w:val="1"/>
        </w:numPr>
        <w:spacing w:before="100" w:beforeAutospacing="1" w:after="100" w:afterAutospacing="1"/>
        <w:rPr>
          <w:rFonts w:ascii="新細明體" w:eastAsia="新細明體" w:hAnsi="新細明體" w:cs="新細明體"/>
          <w:kern w:val="0"/>
          <w:szCs w:val="24"/>
        </w:rPr>
      </w:pPr>
      <w:r w:rsidRPr="005E413D">
        <w:rPr>
          <w:rFonts w:ascii="新細明體" w:eastAsia="新細明體" w:hAnsi="新細明體" w:cs="新細明體"/>
          <w:kern w:val="0"/>
          <w:szCs w:val="24"/>
        </w:rPr>
        <w:t>EAN: 9780470187593</w:t>
      </w:r>
    </w:p>
    <w:p w:rsidR="005E413D" w:rsidRPr="005E413D" w:rsidRDefault="005E413D" w:rsidP="005E413D">
      <w:pPr>
        <w:pStyle w:val="a3"/>
        <w:widowControl/>
        <w:numPr>
          <w:ilvl w:val="0"/>
          <w:numId w:val="1"/>
        </w:numPr>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This book is for anyone who wants to learn how to build rich and interactive web sites that run on the Microsoft platform. With the knowledge you gain from this </w:t>
      </w:r>
      <w:r w:rsidRPr="005E413D">
        <w:rPr>
          <w:rFonts w:ascii="新細明體" w:eastAsia="新細明體" w:hAnsi="新細明體" w:cs="新細明體"/>
          <w:kern w:val="0"/>
          <w:szCs w:val="24"/>
        </w:rPr>
        <w:lastRenderedPageBreak/>
        <w:t xml:space="preserve">book, you create a great foundation to build any type of web site, ranging from simple hobby-related web sites to sites you may be creating for commercial purposes.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Anyone new to web programming should be able to follow along because no prior background in web development is assumed. The book starts at the very beginning of web development by showing you how to obtain and install Visual Web Developer. The chapters that follow gradually introduce you to new technologies, building on top of the knowledge gained in the previous chapters.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Do you have a strong preference for Visual Basic over C# or the other way around? Or do you think both languages are equally cool? Or maybe you haven't made up your mind yet and want to learn both languages? Either way, you'll like this book because </w:t>
      </w:r>
      <w:r w:rsidRPr="005E413D">
        <w:rPr>
          <w:rFonts w:ascii="新細明體" w:eastAsia="新細明體" w:hAnsi="新細明體" w:cs="新細明體"/>
          <w:i/>
          <w:iCs/>
          <w:kern w:val="0"/>
          <w:szCs w:val="24"/>
        </w:rPr>
        <w:t>all</w:t>
      </w:r>
      <w:r w:rsidRPr="005E413D">
        <w:rPr>
          <w:rFonts w:ascii="新細明體" w:eastAsia="新細明體" w:hAnsi="新細明體" w:cs="新細明體"/>
          <w:kern w:val="0"/>
          <w:szCs w:val="24"/>
        </w:rPr>
        <w:t xml:space="preserve"> code examples are presented in both languages!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Even if you're already familiar with previous versions of ASP.NET, with the 1.</w:t>
      </w:r>
      <w:r w:rsidRPr="005E413D">
        <w:rPr>
          <w:rFonts w:ascii="新細明體" w:eastAsia="新細明體" w:hAnsi="新細明體" w:cs="新細明體"/>
          <w:i/>
          <w:iCs/>
          <w:kern w:val="0"/>
          <w:szCs w:val="24"/>
        </w:rPr>
        <w:t>x</w:t>
      </w:r>
      <w:r w:rsidRPr="005E413D">
        <w:rPr>
          <w:rFonts w:ascii="新細明體" w:eastAsia="新細明體" w:hAnsi="新細明體" w:cs="新細明體"/>
          <w:kern w:val="0"/>
          <w:szCs w:val="24"/>
        </w:rPr>
        <w:t xml:space="preserve"> versions in particular, you may gain a lot from this book. Although many concepts from ASP.NET 2.0 are brought forward into ASP.NET 3.5, you'll discover there's a host of new stuff to be found in this book, including an introduction to LINQ, the new CSS and JavaScript debugging tools, new ASP.NET controls, and integrated support for ASP.NET Ajax.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To build effective and attractive database-driven web sites, you need two things: a solid and fast framework to run your web pages on and a rich and extensive environment to create and program these web pages. With ASP.NET 3.5 and Visual Web Developer 2008 you get both. Together they form </w:t>
      </w:r>
      <w:r w:rsidRPr="005E413D">
        <w:rPr>
          <w:rFonts w:ascii="新細明體" w:eastAsia="新細明體" w:hAnsi="新細明體" w:cs="新細明體"/>
          <w:i/>
          <w:iCs/>
          <w:kern w:val="0"/>
          <w:szCs w:val="24"/>
        </w:rPr>
        <w:t>the</w:t>
      </w:r>
      <w:r w:rsidRPr="005E413D">
        <w:rPr>
          <w:rFonts w:ascii="新細明體" w:eastAsia="新細明體" w:hAnsi="新細明體" w:cs="新細明體"/>
          <w:kern w:val="0"/>
          <w:szCs w:val="24"/>
        </w:rPr>
        <w:t xml:space="preserve"> platform to create dynamic and interactive web applications.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ASP.NET 3.5 builds on top of its popular predecessor ASP.NET 2.0. While maintaining backward compatibility with sites built using this older version, the Microsoft .NET Framework 3.5 in general and ASP.NET 3.5 in particular add a lot of new, compelling features to the mix.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Continuing the path of "less code" that was entered with the 2.0 version of the .NET Framework, ASP.NET 3.5 lets you accomplish more with even less code. New features like LINQ that are added to the .NET Framework allow you to access a database with little to no hand written code. The integration of Microsoft ASP.NET Ajax into the ASP.NET Framework and Visual Web Developer means you can now create fast responding and spiffy web interfaces simply by dragging a few controls onto your page and setting a few properties. This book gives you an in-depth look at both these technologies.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The support for cascading style sheets (CSS), the language to </w:t>
      </w:r>
      <w:proofErr w:type="gramStart"/>
      <w:r w:rsidRPr="005E413D">
        <w:rPr>
          <w:rFonts w:ascii="新細明體" w:eastAsia="新細明體" w:hAnsi="新細明體" w:cs="新細明體"/>
          <w:kern w:val="0"/>
          <w:szCs w:val="24"/>
        </w:rPr>
        <w:t>lay</w:t>
      </w:r>
      <w:proofErr w:type="gramEnd"/>
      <w:r w:rsidRPr="005E413D">
        <w:rPr>
          <w:rFonts w:ascii="新細明體" w:eastAsia="新細明體" w:hAnsi="新細明體" w:cs="新細明體"/>
          <w:kern w:val="0"/>
          <w:szCs w:val="24"/>
        </w:rPr>
        <w:t xml:space="preserve"> out and format web pages, has undergone a major overhaul in Visual Web Developer. The design time support, that shows you how a page will eventually look in the browser, has </w:t>
      </w:r>
      <w:r w:rsidRPr="005E413D">
        <w:rPr>
          <w:rFonts w:ascii="新細明體" w:eastAsia="新細明體" w:hAnsi="新細明體" w:cs="新細明體"/>
          <w:kern w:val="0"/>
          <w:szCs w:val="24"/>
        </w:rPr>
        <w:lastRenderedPageBreak/>
        <w:t xml:space="preserve">been vastly improved. Additionally, Visual Web Developer now ships with a lot of tools that make writing CSS a breeze.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However, drag-and-drop support and visual tools are not the only things you'll learn from this book. ASP.NET 3.5 and Visual Web Developer 2008 come with a great and extensive set of tools to help you program your web applications. These tools range from the new LINQ syntax that allows you to query data and databases in your web applications, to the vastly improved debugging capabilities that allow you to debug your application from client-side JavaScript all the way up into your server-side code, all with the same familiar user interface, commands, and actions.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Under the hood, ASP.NET 3.5 makes use of the same run-time as version 2.0. This ensures a great backward compatibility with that version, which means that ASP.NET 2.0 applications continue to run under the new framework. But don't be fooled by the fact that the run-time hasn't changed. Although the technical underpinnings needed to execute your web application haven't changed, the .NET 3.5 Framework and ASP.NET add </w:t>
      </w:r>
      <w:r w:rsidRPr="005E413D">
        <w:rPr>
          <w:rFonts w:ascii="新細明體" w:eastAsia="新細明體" w:hAnsi="新細明體" w:cs="新細明體"/>
          <w:i/>
          <w:iCs/>
          <w:kern w:val="0"/>
          <w:szCs w:val="24"/>
        </w:rPr>
        <w:t>a lot</w:t>
      </w:r>
      <w:r w:rsidRPr="005E413D">
        <w:rPr>
          <w:rFonts w:ascii="新細明體" w:eastAsia="新細明體" w:hAnsi="新細明體" w:cs="新細明體"/>
          <w:kern w:val="0"/>
          <w:szCs w:val="24"/>
        </w:rPr>
        <w:t xml:space="preserve"> of new features, as you'll discover in this book.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Probably the best thing of Visual Web Developer 2008 is its price: it's available for free. Although the commercial versions of Visual Studio 2008 ship with Visual Web Developer, you can also download and install the free Express Edition. This makes Visual Web Developer 2008 and ASP.NET 3.5 probably the most attractive and compelling web development technologies available today.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kern w:val="0"/>
          <w:szCs w:val="24"/>
        </w:rPr>
        <w:t xml:space="preserve">This book teaches you how to create a feature-rich, data-driven, and interactive web site. Although this is quite a mouthful, you'll find that with Visual Web Developer 2008 this isn’t as hard as it seems. You'll see the entire process of building a web site, from installing Visual Web Developer 2008 in Chapter 1 all the way up to putting your web application on a live server in Chapter 18. The book is divided into 18 chapters, each dealing with a specific subject.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1, “Getting Started With ASP.NET 3.5.”</w:t>
      </w:r>
      <w:r w:rsidRPr="005E413D">
        <w:rPr>
          <w:rFonts w:ascii="新細明體" w:eastAsia="新細明體" w:hAnsi="新細明體" w:cs="新細明體"/>
          <w:kern w:val="0"/>
          <w:szCs w:val="24"/>
        </w:rPr>
        <w:t xml:space="preserve"> In this chapter you'll see how to obtain and install Visual Web Developer 2008. You'll get instructions for downloading and installing the free edition of Visual Web Developer 2008, called the Express Edition. You are also introduced to HTML, the language behind every web page. The chapter closes with an overview of the customization options that Visual Web Developer gives you.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2, “Building an ASP.NET Web Site.”</w:t>
      </w:r>
      <w:r w:rsidRPr="005E413D">
        <w:rPr>
          <w:rFonts w:ascii="新細明體" w:eastAsia="新細明體" w:hAnsi="新細明體" w:cs="新細明體"/>
          <w:kern w:val="0"/>
          <w:szCs w:val="24"/>
        </w:rPr>
        <w:t xml:space="preserve"> This chapter shows you how to create a new web site and how to add new elements like pages to it. Besides learning how to create a well-structured site, you also see how to use the numerous tools in Visual Web Developer to create HTML and ASP.NET pages.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lastRenderedPageBreak/>
        <w:t>Chapter 3, “Designing Your Web Pages.”</w:t>
      </w:r>
      <w:r w:rsidRPr="005E413D">
        <w:rPr>
          <w:rFonts w:ascii="新細明體" w:eastAsia="新細明體" w:hAnsi="新細明體" w:cs="新細明體"/>
          <w:kern w:val="0"/>
          <w:szCs w:val="24"/>
        </w:rPr>
        <w:t xml:space="preserve"> Visual Web Developer comes with a host of tools that allow you to create well-designed and attractive web pages. In this chapter, you see how to make good use of these tools. Additionally, you learn about CSS, the language that is used to format web pages.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4, “Working with ASP.NET Controls.”</w:t>
      </w:r>
      <w:r w:rsidRPr="005E413D">
        <w:rPr>
          <w:rFonts w:ascii="新細明體" w:eastAsia="新細明體" w:hAnsi="新細明體" w:cs="新細明體"/>
          <w:kern w:val="0"/>
          <w:szCs w:val="24"/>
        </w:rPr>
        <w:t xml:space="preserve"> ASP.NET Server controls are one of the most important concepts in ASP.NET. They allow you to create complex and feature-rich web sites with very little code. This chapter introduces you to the large number of server controls that are available, explains what they are used for, and shows you how to use them.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5, “Programming Your ASP.NET Web Pages.”</w:t>
      </w:r>
      <w:r w:rsidRPr="005E413D">
        <w:rPr>
          <w:rFonts w:ascii="新細明體" w:eastAsia="新細明體" w:hAnsi="新細明體" w:cs="新細明體"/>
          <w:kern w:val="0"/>
          <w:szCs w:val="24"/>
        </w:rPr>
        <w:t xml:space="preserve"> Although the built-in CSS tools and the ASP.NET server controls can get you a long way in creating web pages, you are likely to use a programming language to enhance your pages. This chapter serves as an introduction to programming with a strong focus on programming web pages. Best of all: all the examples you see in this chapter (and the rest of the book) are in both Visual Basic and C#, so you can choose the language you like best.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6, “Creating Consistent Looking Web Sites.”</w:t>
      </w:r>
      <w:r w:rsidRPr="005E413D">
        <w:rPr>
          <w:rFonts w:ascii="新細明體" w:eastAsia="新細明體" w:hAnsi="新細明體" w:cs="新細明體"/>
          <w:kern w:val="0"/>
          <w:szCs w:val="24"/>
        </w:rPr>
        <w:t xml:space="preserve"> Consistency is important to give your web site an attractive and professional appeal. ASP.NET helps you create consistent-looking pages through the use of master pages, which allow you to define the global look and feel of a page. Skins and themes help you to centralize the looks of controls and other visual elements in your site. You also see how to create a base page that helps to centralize programming code that you need on all pages in your site.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7, “Navigation.”</w:t>
      </w:r>
      <w:r w:rsidRPr="005E413D">
        <w:rPr>
          <w:rFonts w:ascii="新細明體" w:eastAsia="新細明體" w:hAnsi="新細明體" w:cs="新細明體"/>
          <w:kern w:val="0"/>
          <w:szCs w:val="24"/>
        </w:rPr>
        <w:t xml:space="preserve"> To help your visitors find their way around your site, ASP.NET comes with a number of navigation controls. These controls are used to build the navigation structure of your site. They can be connected to your site's central site map that defines the pages in your web site. You also learn how to programmatically send users from one page to another.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8, “User Controls.”</w:t>
      </w:r>
      <w:r w:rsidRPr="005E413D">
        <w:rPr>
          <w:rFonts w:ascii="新細明體" w:eastAsia="新細明體" w:hAnsi="新細明體" w:cs="新細明體"/>
          <w:kern w:val="0"/>
          <w:szCs w:val="24"/>
        </w:rPr>
        <w:t xml:space="preserve"> User Controls are reusable page fragments that can be used in multiple web pages. As such, they are great for repeating content like menus, banners, and so on. In this chapter, you learn how to create and use User Controls and enhance them with some programmatic intelligence.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9, “Validating User Input.”</w:t>
      </w:r>
      <w:r w:rsidRPr="005E413D">
        <w:rPr>
          <w:rFonts w:ascii="新細明體" w:eastAsia="新細明體" w:hAnsi="新細明體" w:cs="新細明體"/>
          <w:kern w:val="0"/>
          <w:szCs w:val="24"/>
        </w:rPr>
        <w:t xml:space="preserve"> A large part of interactivity in your site is defined by the input of your users. This chapter shows you how to accept, validate, and process user input using ASP.NET server controls. Additionally, you see how to send e-mail from your ASP.NET web application and how to read from text files.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lastRenderedPageBreak/>
        <w:t>Chapter 10, “ASP.NET Ajax.</w:t>
      </w:r>
      <w:r w:rsidRPr="005E413D">
        <w:rPr>
          <w:rFonts w:ascii="新細明體" w:eastAsia="新細明體" w:hAnsi="新細明體" w:cs="新細明體"/>
          <w:kern w:val="0"/>
          <w:szCs w:val="24"/>
        </w:rPr>
        <w:t xml:space="preserve">” Microsoft ASP.NET Ajax allows you to create good looking, flicker free web pages that close the gap between traditional desktop applications and web applications. In this chapter you learn how to use the built-in Ajax features to enhance the presence of your web pages, resulting in a smoother interaction with the web site.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11, “Introduction to Databases.”</w:t>
      </w:r>
      <w:r w:rsidRPr="005E413D">
        <w:rPr>
          <w:rFonts w:ascii="新細明體" w:eastAsia="新細明體" w:hAnsi="新細明體" w:cs="新細明體"/>
          <w:kern w:val="0"/>
          <w:szCs w:val="24"/>
        </w:rPr>
        <w:t xml:space="preserve"> Understanding how to use databases is critical to building modern web sites, as most modern web sites require the use of a database. You'll learn the basics of SQL, the query language that allows you to access and alter data in a database. In addition, you are introduced to the database tools found in Visual Web Developer that help you create and manage your SQL Server databases.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12, “Displaying and Updating Data.”</w:t>
      </w:r>
      <w:r w:rsidRPr="005E413D">
        <w:rPr>
          <w:rFonts w:ascii="新細明體" w:eastAsia="新細明體" w:hAnsi="新細明體" w:cs="新細明體"/>
          <w:kern w:val="0"/>
          <w:szCs w:val="24"/>
        </w:rPr>
        <w:t xml:space="preserve"> Building on the knowledge you gained in the previous chapter, this chapter shows you how to use the ASP.NET data-bound and data source controls to create a rich interface that enables your users to interact with the data in the database that these controls target. </w:t>
      </w:r>
    </w:p>
    <w:p w:rsidR="005E413D" w:rsidRPr="005E413D" w:rsidRDefault="005E413D" w:rsidP="005E413D">
      <w:pPr>
        <w:pStyle w:val="a3"/>
        <w:widowControl/>
        <w:numPr>
          <w:ilvl w:val="0"/>
          <w:numId w:val="1"/>
        </w:numPr>
        <w:spacing w:before="100" w:beforeAutospacing="1" w:after="100" w:afterAutospacing="1"/>
        <w:ind w:leftChars="0"/>
        <w:rPr>
          <w:rFonts w:ascii="新細明體" w:eastAsia="新細明體" w:hAnsi="新細明體" w:cs="新細明體"/>
          <w:kern w:val="0"/>
          <w:szCs w:val="24"/>
        </w:rPr>
      </w:pPr>
      <w:r w:rsidRPr="005E413D">
        <w:rPr>
          <w:rFonts w:ascii="新細明體" w:eastAsia="新細明體" w:hAnsi="新細明體" w:cs="新細明體"/>
          <w:b/>
          <w:bCs/>
          <w:kern w:val="0"/>
          <w:szCs w:val="24"/>
        </w:rPr>
        <w:t>Chapter 13, “LINQ.”</w:t>
      </w:r>
      <w:r w:rsidRPr="005E413D">
        <w:rPr>
          <w:rFonts w:ascii="新細明體" w:eastAsia="新細明體" w:hAnsi="新細明體" w:cs="新細明體"/>
          <w:kern w:val="0"/>
          <w:szCs w:val="24"/>
        </w:rPr>
        <w:t xml:space="preserve"> LINQ is Microsoft's new solution for accessing objects, databases, XML, and more. In this chapter you'll see how to use LINQ to SQL to access SQL Server databases. Instead of writing a lot of manual code, you create a bunch of LINQ objects that do the heavy work for you. This chapter shows you what LINQ is all about, how to use the visual LINQ designer built into Visual Web </w:t>
      </w:r>
      <w:proofErr w:type="spellStart"/>
      <w:r w:rsidRPr="005E413D">
        <w:rPr>
          <w:rFonts w:ascii="新細明體" w:eastAsia="新細明體" w:hAnsi="新細明體" w:cs="新細明體"/>
          <w:kern w:val="0"/>
          <w:szCs w:val="24"/>
        </w:rPr>
        <w:t>Develo</w:t>
      </w:r>
      <w:proofErr w:type="spellEnd"/>
      <w:r w:rsidRPr="005E413D">
        <w:rPr>
          <w:rFonts w:ascii="新細明體" w:eastAsia="新細明體" w:hAnsi="新細明體" w:cs="新細明體"/>
          <w:kern w:val="0"/>
          <w:szCs w:val="24"/>
        </w:rPr>
        <w:t xml:space="preserve">... </w:t>
      </w:r>
    </w:p>
    <w:p w:rsidR="00E3672D" w:rsidRDefault="00E3672D">
      <w:pPr>
        <w:rPr>
          <w:rFonts w:hint="eastAsia"/>
        </w:rPr>
      </w:pPr>
    </w:p>
    <w:p w:rsidR="00E3194A" w:rsidRPr="00E3194A" w:rsidRDefault="00E3194A" w:rsidP="00E3194A">
      <w:pPr>
        <w:widowControl/>
        <w:spacing w:before="100" w:beforeAutospacing="1" w:after="100" w:afterAutospacing="1"/>
        <w:outlineLvl w:val="2"/>
        <w:rPr>
          <w:rFonts w:ascii="新細明體" w:eastAsia="新細明體" w:hAnsi="新細明體" w:cs="新細明體"/>
          <w:b/>
          <w:bCs/>
          <w:kern w:val="0"/>
          <w:sz w:val="27"/>
          <w:szCs w:val="27"/>
        </w:rPr>
      </w:pPr>
      <w:r w:rsidRPr="00E3194A">
        <w:rPr>
          <w:rFonts w:ascii="新細明體" w:eastAsia="新細明體" w:hAnsi="新細明體" w:cs="新細明體"/>
          <w:b/>
          <w:bCs/>
          <w:kern w:val="0"/>
          <w:sz w:val="27"/>
          <w:szCs w:val="27"/>
        </w:rPr>
        <w:t>~/</w:t>
      </w:r>
      <w:proofErr w:type="spellStart"/>
      <w:r w:rsidRPr="00E3194A">
        <w:rPr>
          <w:rFonts w:ascii="新細明體" w:eastAsia="新細明體" w:hAnsi="新細明體" w:cs="新細明體"/>
          <w:b/>
          <w:bCs/>
          <w:kern w:val="0"/>
          <w:sz w:val="27"/>
          <w:szCs w:val="27"/>
        </w:rPr>
        <w:t>LanguageAndComputer</w:t>
      </w:r>
      <w:proofErr w:type="spellEnd"/>
      <w:r w:rsidRPr="00E3194A">
        <w:rPr>
          <w:rFonts w:ascii="新細明體" w:eastAsia="新細明體" w:hAnsi="新細明體" w:cs="新細明體"/>
          <w:b/>
          <w:bCs/>
          <w:kern w:val="0"/>
          <w:sz w:val="27"/>
          <w:szCs w:val="27"/>
        </w:rPr>
        <w:t>/Computer/</w:t>
      </w:r>
      <w:proofErr w:type="spellStart"/>
      <w:r w:rsidRPr="00E3194A">
        <w:rPr>
          <w:rFonts w:ascii="新細明體" w:eastAsia="新細明體" w:hAnsi="新細明體" w:cs="新細明體"/>
          <w:b/>
          <w:bCs/>
          <w:kern w:val="0"/>
          <w:sz w:val="27"/>
          <w:szCs w:val="27"/>
        </w:rPr>
        <w:t>Ivor</w:t>
      </w:r>
      <w:proofErr w:type="spellEnd"/>
      <w:r w:rsidRPr="00E3194A">
        <w:rPr>
          <w:rFonts w:ascii="新細明體" w:eastAsia="新細明體" w:hAnsi="新細明體" w:cs="新細明體"/>
          <w:b/>
          <w:bCs/>
          <w:kern w:val="0"/>
          <w:sz w:val="27"/>
          <w:szCs w:val="27"/>
        </w:rPr>
        <w:t xml:space="preserve"> Horton's Beginning Visual C++ 2010.jpg</w:t>
      </w:r>
    </w:p>
    <w:p w:rsidR="00E3194A" w:rsidRPr="00E3194A" w:rsidRDefault="00E3194A"/>
    <w:p w:rsidR="00230D20" w:rsidRDefault="00230D20">
      <w:r>
        <w:rPr>
          <w:noProof/>
        </w:rPr>
        <w:lastRenderedPageBreak/>
        <w:drawing>
          <wp:inline distT="0" distB="0" distL="0" distR="0">
            <wp:extent cx="2857500" cy="2857500"/>
            <wp:effectExtent l="19050" t="0" r="0" b="0"/>
            <wp:docPr id="5" name="圖片 5" descr="D:\BookStoreProject\LanguageAndComputer\Computer\Ivor Horton's Beginning Visual C++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okStoreProject\LanguageAndComputer\Computer\Ivor Horton's Beginning Visual C++ 2010.jpg"/>
                    <pic:cNvPicPr>
                      <a:picLocks noChangeAspect="1" noChangeArrowheads="1"/>
                    </pic:cNvPicPr>
                  </pic:nvPicPr>
                  <pic:blipFill>
                    <a:blip r:embed="rId8"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3672D" w:rsidRDefault="00E3672D" w:rsidP="00E3672D">
      <w:pPr>
        <w:pStyle w:val="1"/>
      </w:pPr>
      <w:proofErr w:type="spellStart"/>
      <w:r>
        <w:t>Ivor</w:t>
      </w:r>
      <w:proofErr w:type="spellEnd"/>
      <w:r>
        <w:t xml:space="preserve"> Horton's Beginning Visual C++ 2010</w:t>
      </w:r>
    </w:p>
    <w:p w:rsidR="00E3672D" w:rsidRPr="00E3672D" w:rsidRDefault="00E3672D" w:rsidP="00E3672D">
      <w:pPr>
        <w:widowControl/>
        <w:rPr>
          <w:rFonts w:ascii="新細明體" w:eastAsia="新細明體" w:hAnsi="新細明體" w:cs="新細明體"/>
          <w:kern w:val="0"/>
          <w:szCs w:val="24"/>
        </w:rPr>
      </w:pPr>
      <w:proofErr w:type="gramStart"/>
      <w:r w:rsidRPr="00E3672D">
        <w:rPr>
          <w:rFonts w:ascii="新細明體" w:eastAsia="新細明體" w:hAnsi="Symbol" w:cs="新細明體"/>
          <w:kern w:val="0"/>
          <w:szCs w:val="24"/>
        </w:rPr>
        <w:t></w:t>
      </w:r>
      <w:r w:rsidRPr="00E3672D">
        <w:rPr>
          <w:rFonts w:ascii="新細明體" w:eastAsia="新細明體" w:hAnsi="新細明體" w:cs="新細明體"/>
          <w:kern w:val="0"/>
          <w:szCs w:val="24"/>
        </w:rPr>
        <w:t xml:space="preserve">  </w:t>
      </w:r>
      <w:r w:rsidRPr="00E3672D">
        <w:rPr>
          <w:rFonts w:ascii="新細明體" w:eastAsia="新細明體" w:hAnsi="新細明體" w:cs="新細明體"/>
          <w:b/>
          <w:bCs/>
          <w:kern w:val="0"/>
          <w:szCs w:val="24"/>
        </w:rPr>
        <w:t>Paperback</w:t>
      </w:r>
      <w:proofErr w:type="gramEnd"/>
      <w:r w:rsidRPr="00E3672D">
        <w:rPr>
          <w:rFonts w:ascii="新細明體" w:eastAsia="新細明體" w:hAnsi="新細明體" w:cs="新細明體"/>
          <w:b/>
          <w:bCs/>
          <w:kern w:val="0"/>
          <w:szCs w:val="24"/>
        </w:rPr>
        <w:t>:</w:t>
      </w:r>
      <w:r w:rsidRPr="00E3672D">
        <w:rPr>
          <w:rFonts w:ascii="新細明體" w:eastAsia="新細明體" w:hAnsi="新細明體" w:cs="新細明體"/>
          <w:kern w:val="0"/>
          <w:szCs w:val="24"/>
        </w:rPr>
        <w:t xml:space="preserve"> 1272 pages </w:t>
      </w:r>
    </w:p>
    <w:p w:rsidR="00E3672D" w:rsidRPr="00E3672D" w:rsidRDefault="00E3672D" w:rsidP="00E3672D">
      <w:pPr>
        <w:widowControl/>
        <w:rPr>
          <w:rFonts w:ascii="新細明體" w:eastAsia="新細明體" w:hAnsi="新細明體" w:cs="新細明體"/>
          <w:kern w:val="0"/>
          <w:szCs w:val="24"/>
        </w:rPr>
      </w:pPr>
      <w:proofErr w:type="gramStart"/>
      <w:r w:rsidRPr="00E3672D">
        <w:rPr>
          <w:rFonts w:ascii="新細明體" w:eastAsia="新細明體" w:hAnsi="Symbol" w:cs="新細明體"/>
          <w:kern w:val="0"/>
          <w:szCs w:val="24"/>
        </w:rPr>
        <w:t></w:t>
      </w:r>
      <w:r w:rsidRPr="00E3672D">
        <w:rPr>
          <w:rFonts w:ascii="新細明體" w:eastAsia="新細明體" w:hAnsi="新細明體" w:cs="新細明體"/>
          <w:kern w:val="0"/>
          <w:szCs w:val="24"/>
        </w:rPr>
        <w:t xml:space="preserve">  </w:t>
      </w:r>
      <w:r w:rsidRPr="00E3672D">
        <w:rPr>
          <w:rFonts w:ascii="新細明體" w:eastAsia="新細明體" w:hAnsi="新細明體" w:cs="新細明體"/>
          <w:b/>
          <w:bCs/>
          <w:kern w:val="0"/>
          <w:szCs w:val="24"/>
        </w:rPr>
        <w:t>Publisher</w:t>
      </w:r>
      <w:proofErr w:type="gramEnd"/>
      <w:r w:rsidRPr="00E3672D">
        <w:rPr>
          <w:rFonts w:ascii="新細明體" w:eastAsia="新細明體" w:hAnsi="新細明體" w:cs="新細明體"/>
          <w:b/>
          <w:bCs/>
          <w:kern w:val="0"/>
          <w:szCs w:val="24"/>
        </w:rPr>
        <w:t>:</w:t>
      </w:r>
      <w:r w:rsidRPr="00E3672D">
        <w:rPr>
          <w:rFonts w:ascii="新細明體" w:eastAsia="新細明體" w:hAnsi="新細明體" w:cs="新細明體"/>
          <w:kern w:val="0"/>
          <w:szCs w:val="24"/>
        </w:rPr>
        <w:t xml:space="preserve"> </w:t>
      </w:r>
      <w:proofErr w:type="spellStart"/>
      <w:r w:rsidRPr="00E3672D">
        <w:rPr>
          <w:rFonts w:ascii="新細明體" w:eastAsia="新細明體" w:hAnsi="新細明體" w:cs="新細明體"/>
          <w:kern w:val="0"/>
          <w:szCs w:val="24"/>
        </w:rPr>
        <w:t>Wrox</w:t>
      </w:r>
      <w:proofErr w:type="spellEnd"/>
      <w:r w:rsidRPr="00E3672D">
        <w:rPr>
          <w:rFonts w:ascii="新細明體" w:eastAsia="新細明體" w:hAnsi="新細明體" w:cs="新細明體"/>
          <w:kern w:val="0"/>
          <w:szCs w:val="24"/>
        </w:rPr>
        <w:t>; Pap/</w:t>
      </w:r>
      <w:proofErr w:type="spellStart"/>
      <w:r w:rsidRPr="00E3672D">
        <w:rPr>
          <w:rFonts w:ascii="新細明體" w:eastAsia="新細明體" w:hAnsi="新細明體" w:cs="新細明體"/>
          <w:kern w:val="0"/>
          <w:szCs w:val="24"/>
        </w:rPr>
        <w:t>Psc</w:t>
      </w:r>
      <w:proofErr w:type="spellEnd"/>
      <w:r w:rsidRPr="00E3672D">
        <w:rPr>
          <w:rFonts w:ascii="新細明體" w:eastAsia="新細明體" w:hAnsi="新細明體" w:cs="新細明體"/>
          <w:kern w:val="0"/>
          <w:szCs w:val="24"/>
        </w:rPr>
        <w:t xml:space="preserve"> edition (April 12, 2010) </w:t>
      </w:r>
    </w:p>
    <w:p w:rsidR="00E3672D" w:rsidRPr="00E3672D" w:rsidRDefault="00E3672D" w:rsidP="00E3672D">
      <w:pPr>
        <w:widowControl/>
        <w:rPr>
          <w:rFonts w:ascii="新細明體" w:eastAsia="新細明體" w:hAnsi="新細明體" w:cs="新細明體"/>
          <w:kern w:val="0"/>
          <w:szCs w:val="24"/>
        </w:rPr>
      </w:pPr>
      <w:proofErr w:type="gramStart"/>
      <w:r w:rsidRPr="00E3672D">
        <w:rPr>
          <w:rFonts w:ascii="新細明體" w:eastAsia="新細明體" w:hAnsi="Symbol" w:cs="新細明體"/>
          <w:kern w:val="0"/>
          <w:szCs w:val="24"/>
        </w:rPr>
        <w:t></w:t>
      </w:r>
      <w:r w:rsidRPr="00E3672D">
        <w:rPr>
          <w:rFonts w:ascii="新細明體" w:eastAsia="新細明體" w:hAnsi="新細明體" w:cs="新細明體"/>
          <w:kern w:val="0"/>
          <w:szCs w:val="24"/>
        </w:rPr>
        <w:t xml:space="preserve">  </w:t>
      </w:r>
      <w:r w:rsidRPr="00E3672D">
        <w:rPr>
          <w:rFonts w:ascii="新細明體" w:eastAsia="新細明體" w:hAnsi="新細明體" w:cs="新細明體"/>
          <w:b/>
          <w:bCs/>
          <w:kern w:val="0"/>
          <w:szCs w:val="24"/>
        </w:rPr>
        <w:t>Language</w:t>
      </w:r>
      <w:proofErr w:type="gramEnd"/>
      <w:r w:rsidRPr="00E3672D">
        <w:rPr>
          <w:rFonts w:ascii="新細明體" w:eastAsia="新細明體" w:hAnsi="新細明體" w:cs="新細明體"/>
          <w:b/>
          <w:bCs/>
          <w:kern w:val="0"/>
          <w:szCs w:val="24"/>
        </w:rPr>
        <w:t>:</w:t>
      </w:r>
      <w:r w:rsidRPr="00E3672D">
        <w:rPr>
          <w:rFonts w:ascii="新細明體" w:eastAsia="新細明體" w:hAnsi="新細明體" w:cs="新細明體"/>
          <w:kern w:val="0"/>
          <w:szCs w:val="24"/>
        </w:rPr>
        <w:t xml:space="preserve"> English </w:t>
      </w:r>
    </w:p>
    <w:p w:rsidR="00E3672D" w:rsidRPr="00E3672D" w:rsidRDefault="00E3672D" w:rsidP="00E3672D">
      <w:pPr>
        <w:widowControl/>
        <w:rPr>
          <w:rFonts w:ascii="新細明體" w:eastAsia="新細明體" w:hAnsi="新細明體" w:cs="新細明體"/>
          <w:kern w:val="0"/>
          <w:szCs w:val="24"/>
        </w:rPr>
      </w:pPr>
      <w:proofErr w:type="gramStart"/>
      <w:r w:rsidRPr="00E3672D">
        <w:rPr>
          <w:rFonts w:ascii="新細明體" w:eastAsia="新細明體" w:hAnsi="Symbol" w:cs="新細明體"/>
          <w:kern w:val="0"/>
          <w:szCs w:val="24"/>
        </w:rPr>
        <w:t></w:t>
      </w:r>
      <w:r w:rsidRPr="00E3672D">
        <w:rPr>
          <w:rFonts w:ascii="新細明體" w:eastAsia="新細明體" w:hAnsi="新細明體" w:cs="新細明體"/>
          <w:kern w:val="0"/>
          <w:szCs w:val="24"/>
        </w:rPr>
        <w:t xml:space="preserve">  </w:t>
      </w:r>
      <w:r w:rsidRPr="00E3672D">
        <w:rPr>
          <w:rFonts w:ascii="新細明體" w:eastAsia="新細明體" w:hAnsi="新細明體" w:cs="新細明體"/>
          <w:b/>
          <w:bCs/>
          <w:kern w:val="0"/>
          <w:szCs w:val="24"/>
        </w:rPr>
        <w:t>ISBN</w:t>
      </w:r>
      <w:proofErr w:type="gramEnd"/>
      <w:r w:rsidRPr="00E3672D">
        <w:rPr>
          <w:rFonts w:ascii="新細明體" w:eastAsia="新細明體" w:hAnsi="新細明體" w:cs="新細明體"/>
          <w:b/>
          <w:bCs/>
          <w:kern w:val="0"/>
          <w:szCs w:val="24"/>
        </w:rPr>
        <w:t>-10:</w:t>
      </w:r>
      <w:r w:rsidRPr="00E3672D">
        <w:rPr>
          <w:rFonts w:ascii="新細明體" w:eastAsia="新細明體" w:hAnsi="新細明體" w:cs="新細明體"/>
          <w:kern w:val="0"/>
          <w:szCs w:val="24"/>
        </w:rPr>
        <w:t xml:space="preserve"> 9780470500880 </w:t>
      </w:r>
    </w:p>
    <w:p w:rsidR="00E3672D" w:rsidRPr="00E3672D" w:rsidRDefault="00E3672D" w:rsidP="00E3672D">
      <w:pPr>
        <w:widowControl/>
        <w:rPr>
          <w:rFonts w:ascii="新細明體" w:eastAsia="新細明體" w:hAnsi="新細明體" w:cs="新細明體"/>
          <w:kern w:val="0"/>
          <w:szCs w:val="24"/>
        </w:rPr>
      </w:pPr>
      <w:proofErr w:type="gramStart"/>
      <w:r w:rsidRPr="00E3672D">
        <w:rPr>
          <w:rFonts w:ascii="新細明體" w:eastAsia="新細明體" w:hAnsi="Symbol" w:cs="新細明體"/>
          <w:kern w:val="0"/>
          <w:szCs w:val="24"/>
        </w:rPr>
        <w:t></w:t>
      </w:r>
      <w:r w:rsidRPr="00E3672D">
        <w:rPr>
          <w:rFonts w:ascii="新細明體" w:eastAsia="新細明體" w:hAnsi="新細明體" w:cs="新細明體"/>
          <w:kern w:val="0"/>
          <w:szCs w:val="24"/>
        </w:rPr>
        <w:t xml:space="preserve">  </w:t>
      </w:r>
      <w:r w:rsidRPr="00E3672D">
        <w:rPr>
          <w:rFonts w:ascii="新細明體" w:eastAsia="新細明體" w:hAnsi="新細明體" w:cs="新細明體"/>
          <w:b/>
          <w:bCs/>
          <w:kern w:val="0"/>
          <w:szCs w:val="24"/>
        </w:rPr>
        <w:t>ISBN</w:t>
      </w:r>
      <w:proofErr w:type="gramEnd"/>
      <w:r w:rsidRPr="00E3672D">
        <w:rPr>
          <w:rFonts w:ascii="新細明體" w:eastAsia="新細明體" w:hAnsi="新細明體" w:cs="新細明體"/>
          <w:b/>
          <w:bCs/>
          <w:kern w:val="0"/>
          <w:szCs w:val="24"/>
        </w:rPr>
        <w:t>-13:</w:t>
      </w:r>
      <w:r w:rsidRPr="00E3672D">
        <w:rPr>
          <w:rFonts w:ascii="新細明體" w:eastAsia="新細明體" w:hAnsi="新細明體" w:cs="新細明體"/>
          <w:kern w:val="0"/>
          <w:szCs w:val="24"/>
        </w:rPr>
        <w:t xml:space="preserve"> 978-0470500880 </w:t>
      </w:r>
    </w:p>
    <w:p w:rsidR="00E3672D" w:rsidRDefault="00E3672D" w:rsidP="00E3672D">
      <w:pPr>
        <w:rPr>
          <w:rFonts w:ascii="新細明體" w:eastAsia="新細明體" w:hAnsi="新細明體" w:cs="新細明體"/>
          <w:kern w:val="0"/>
          <w:szCs w:val="24"/>
        </w:rPr>
      </w:pPr>
      <w:proofErr w:type="gramStart"/>
      <w:r w:rsidRPr="00E3672D">
        <w:rPr>
          <w:rFonts w:ascii="新細明體" w:eastAsia="新細明體" w:hAnsi="Symbol" w:cs="新細明體"/>
          <w:kern w:val="0"/>
          <w:szCs w:val="24"/>
        </w:rPr>
        <w:t></w:t>
      </w:r>
      <w:r w:rsidRPr="00E3672D">
        <w:rPr>
          <w:rFonts w:ascii="新細明體" w:eastAsia="新細明體" w:hAnsi="新細明體" w:cs="新細明體"/>
          <w:kern w:val="0"/>
          <w:szCs w:val="24"/>
        </w:rPr>
        <w:t xml:space="preserve">  </w:t>
      </w:r>
      <w:r w:rsidRPr="00E3672D">
        <w:rPr>
          <w:rFonts w:ascii="新細明體" w:eastAsia="新細明體" w:hAnsi="新細明體" w:cs="新細明體"/>
          <w:b/>
          <w:bCs/>
          <w:kern w:val="0"/>
          <w:szCs w:val="24"/>
        </w:rPr>
        <w:t>ASIN</w:t>
      </w:r>
      <w:proofErr w:type="gramEnd"/>
      <w:r w:rsidRPr="00E3672D">
        <w:rPr>
          <w:rFonts w:ascii="新細明體" w:eastAsia="新細明體" w:hAnsi="新細明體" w:cs="新細明體"/>
          <w:b/>
          <w:bCs/>
          <w:kern w:val="0"/>
          <w:szCs w:val="24"/>
        </w:rPr>
        <w:t>:</w:t>
      </w:r>
      <w:r w:rsidRPr="00E3672D">
        <w:rPr>
          <w:rFonts w:ascii="新細明體" w:eastAsia="新細明體" w:hAnsi="新細明體" w:cs="新細明體"/>
          <w:kern w:val="0"/>
          <w:szCs w:val="24"/>
        </w:rPr>
        <w:t xml:space="preserve"> 0470500883</w:t>
      </w:r>
    </w:p>
    <w:p w:rsidR="00E3672D" w:rsidRDefault="00E3672D" w:rsidP="00E3672D">
      <w:r>
        <w:t xml:space="preserve">List Price: </w:t>
      </w:r>
      <w:r>
        <w:rPr>
          <w:rStyle w:val="listprice"/>
        </w:rPr>
        <w:t>$54.99</w:t>
      </w:r>
      <w:r>
        <w:t xml:space="preserve"> Price: </w:t>
      </w:r>
      <w:r>
        <w:rPr>
          <w:b/>
          <w:bCs/>
        </w:rPr>
        <w:t>$34.46</w:t>
      </w:r>
      <w:r>
        <w:t xml:space="preserve"> &amp; this item ships for </w:t>
      </w:r>
      <w:r>
        <w:rPr>
          <w:b/>
          <w:bCs/>
        </w:rPr>
        <w:t>FREE with Super Saver Shipping</w:t>
      </w:r>
      <w:r>
        <w:t xml:space="preserve">. </w:t>
      </w:r>
      <w:hyperlink r:id="rId9" w:tgtFrame="AmazonHelp" w:history="1">
        <w:r>
          <w:rPr>
            <w:rStyle w:val="aa"/>
          </w:rPr>
          <w:t>Details</w:t>
        </w:r>
      </w:hyperlink>
      <w:r>
        <w:t xml:space="preserve"> You Save: $20.53 (37%)</w:t>
      </w:r>
    </w:p>
    <w:p w:rsidR="00E3672D" w:rsidRPr="00E3672D" w:rsidRDefault="00E3672D" w:rsidP="00E3672D">
      <w:pPr>
        <w:widowControl/>
        <w:spacing w:before="100" w:beforeAutospacing="1" w:after="100" w:afterAutospacing="1"/>
        <w:outlineLvl w:val="2"/>
        <w:rPr>
          <w:rFonts w:ascii="新細明體" w:eastAsia="新細明體" w:hAnsi="新細明體" w:cs="新細明體"/>
          <w:b/>
          <w:bCs/>
          <w:kern w:val="0"/>
          <w:sz w:val="27"/>
          <w:szCs w:val="27"/>
        </w:rPr>
      </w:pPr>
      <w:r w:rsidRPr="00E3672D">
        <w:rPr>
          <w:rFonts w:ascii="新細明體" w:eastAsia="新細明體" w:hAnsi="新細明體" w:cs="新細明體"/>
          <w:b/>
          <w:bCs/>
          <w:kern w:val="0"/>
          <w:sz w:val="27"/>
          <w:szCs w:val="27"/>
        </w:rPr>
        <w:t>Product Description</w:t>
      </w:r>
    </w:p>
    <w:p w:rsidR="00E3672D" w:rsidRPr="00E3672D" w:rsidRDefault="00E3672D" w:rsidP="00E3672D">
      <w:pPr>
        <w:widowControl/>
        <w:rPr>
          <w:rFonts w:ascii="新細明體" w:eastAsia="新細明體" w:hAnsi="新細明體" w:cs="新細明體"/>
          <w:kern w:val="0"/>
          <w:szCs w:val="24"/>
        </w:rPr>
      </w:pPr>
      <w:r w:rsidRPr="00E3672D">
        <w:rPr>
          <w:rFonts w:ascii="新細明體" w:eastAsia="新細明體" w:hAnsi="新細明體" w:cs="新細明體"/>
          <w:b/>
          <w:bCs/>
          <w:kern w:val="0"/>
          <w:szCs w:val="24"/>
        </w:rPr>
        <w:t>The leading author of programming tutorials for beginners introduces you to Visual C++ 2010</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proofErr w:type="spellStart"/>
      <w:r w:rsidRPr="00E3672D">
        <w:rPr>
          <w:rFonts w:ascii="新細明體" w:eastAsia="新細明體" w:hAnsi="新細明體" w:cs="新細明體"/>
          <w:kern w:val="0"/>
          <w:szCs w:val="24"/>
        </w:rPr>
        <w:t>Ivor</w:t>
      </w:r>
      <w:proofErr w:type="spellEnd"/>
      <w:r w:rsidRPr="00E3672D">
        <w:rPr>
          <w:rFonts w:ascii="新細明體" w:eastAsia="新細明體" w:hAnsi="新細明體" w:cs="新細明體"/>
          <w:kern w:val="0"/>
          <w:szCs w:val="24"/>
        </w:rPr>
        <w:t xml:space="preserve"> Horton is the preeminent author of introductory programming language tutorials; previous editions of his </w:t>
      </w:r>
      <w:r w:rsidRPr="00E3672D">
        <w:rPr>
          <w:rFonts w:ascii="新細明體" w:eastAsia="新細明體" w:hAnsi="新細明體" w:cs="新細明體"/>
          <w:i/>
          <w:iCs/>
          <w:kern w:val="0"/>
          <w:szCs w:val="24"/>
        </w:rPr>
        <w:t>Beginning Visual C++</w:t>
      </w:r>
      <w:r w:rsidRPr="00E3672D">
        <w:rPr>
          <w:rFonts w:ascii="新細明體" w:eastAsia="新細明體" w:hAnsi="新細明體" w:cs="新細明體"/>
          <w:kern w:val="0"/>
          <w:szCs w:val="24"/>
        </w:rPr>
        <w:t xml:space="preserve"> have sold nearly 100,000 copies. This book is a comprehensive introduction to both the Standard C++ language and to Visual C++ 2010; no previous programming experience is required.</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lastRenderedPageBreak/>
        <w:t>All aspects of the 2010 release are covered, including changes to the language and the C++ standard</w:t>
      </w:r>
      <w:proofErr w:type="gramStart"/>
      <w:r w:rsidRPr="00E3672D">
        <w:rPr>
          <w:rFonts w:ascii="新細明體" w:eastAsia="新細明體" w:hAnsi="新細明體" w:cs="新細明體"/>
          <w:kern w:val="0"/>
          <w:szCs w:val="24"/>
        </w:rPr>
        <w:t>..</w:t>
      </w:r>
      <w:proofErr w:type="gramEnd"/>
    </w:p>
    <w:p w:rsidR="00E3672D" w:rsidRPr="00E3672D" w:rsidRDefault="00E3672D" w:rsidP="00E3672D">
      <w:pPr>
        <w:widowControl/>
        <w:numPr>
          <w:ilvl w:val="0"/>
          <w:numId w:val="2"/>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Microsoft Visual C++ is one of the most popular C++ development environments and compilers, used by hundreds of thousands of developers</w:t>
      </w:r>
    </w:p>
    <w:p w:rsidR="00E3672D" w:rsidRPr="00E3672D" w:rsidRDefault="00E3672D" w:rsidP="00E3672D">
      <w:pPr>
        <w:widowControl/>
        <w:numPr>
          <w:ilvl w:val="0"/>
          <w:numId w:val="2"/>
        </w:numPr>
        <w:spacing w:before="100" w:beforeAutospacing="1" w:after="100" w:afterAutospacing="1"/>
        <w:rPr>
          <w:rFonts w:ascii="新細明體" w:eastAsia="新細明體" w:hAnsi="新細明體" w:cs="新細明體"/>
          <w:kern w:val="0"/>
          <w:szCs w:val="24"/>
        </w:rPr>
      </w:pPr>
      <w:proofErr w:type="spellStart"/>
      <w:r w:rsidRPr="00E3672D">
        <w:rPr>
          <w:rFonts w:ascii="新細明體" w:eastAsia="新細明體" w:hAnsi="新細明體" w:cs="新細明體"/>
          <w:kern w:val="0"/>
          <w:szCs w:val="24"/>
        </w:rPr>
        <w:t>Ivor</w:t>
      </w:r>
      <w:proofErr w:type="spellEnd"/>
      <w:r w:rsidRPr="00E3672D">
        <w:rPr>
          <w:rFonts w:ascii="新細明體" w:eastAsia="新細明體" w:hAnsi="新細明體" w:cs="新細明體"/>
          <w:kern w:val="0"/>
          <w:szCs w:val="24"/>
        </w:rPr>
        <w:t xml:space="preserve"> Horton's approach to programming tutorials has achieved a huge following; this book gives beginning programmers a comprehensive introduction to both Standard C++ and Visual C++ 2010</w:t>
      </w:r>
    </w:p>
    <w:p w:rsidR="00E3672D" w:rsidRPr="00E3672D" w:rsidRDefault="00E3672D" w:rsidP="00E3672D">
      <w:pPr>
        <w:widowControl/>
        <w:numPr>
          <w:ilvl w:val="0"/>
          <w:numId w:val="2"/>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Covers all the language changes in Visual C++ 2010, library additions, new MFC features, changes in the Visual Studio development environment, and more</w:t>
      </w:r>
    </w:p>
    <w:p w:rsidR="00E3672D" w:rsidRPr="00E3672D" w:rsidRDefault="00E3672D" w:rsidP="00E3672D">
      <w:pPr>
        <w:widowControl/>
        <w:numPr>
          <w:ilvl w:val="0"/>
          <w:numId w:val="2"/>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 xml:space="preserve">Also includes a brief introduction to programming for </w:t>
      </w:r>
      <w:proofErr w:type="spellStart"/>
      <w:r w:rsidRPr="00E3672D">
        <w:rPr>
          <w:rFonts w:ascii="新細明體" w:eastAsia="新細明體" w:hAnsi="新細明體" w:cs="新細明體"/>
          <w:kern w:val="0"/>
          <w:szCs w:val="24"/>
        </w:rPr>
        <w:t>multicore</w:t>
      </w:r>
      <w:proofErr w:type="spellEnd"/>
      <w:r w:rsidRPr="00E3672D">
        <w:rPr>
          <w:rFonts w:ascii="新細明體" w:eastAsia="新細明體" w:hAnsi="新細明體" w:cs="新細明體"/>
          <w:kern w:val="0"/>
          <w:szCs w:val="24"/>
        </w:rPr>
        <w:t xml:space="preserve"> processors in native C++ and C++/CLR processors</w:t>
      </w:r>
    </w:p>
    <w:p w:rsidR="00E3672D" w:rsidRPr="00E3672D" w:rsidRDefault="00E3672D" w:rsidP="00E3672D">
      <w:pPr>
        <w:widowControl/>
        <w:numPr>
          <w:ilvl w:val="0"/>
          <w:numId w:val="2"/>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Nearly 100,000 copies of this book have been sold in previous editions</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 xml:space="preserve">Beginners seeking a complete education in Visual C++ will find everything they need in </w:t>
      </w:r>
      <w:proofErr w:type="spellStart"/>
      <w:r w:rsidRPr="00E3672D">
        <w:rPr>
          <w:rFonts w:ascii="新細明體" w:eastAsia="新細明體" w:hAnsi="新細明體" w:cs="新細明體"/>
          <w:i/>
          <w:iCs/>
          <w:kern w:val="0"/>
          <w:szCs w:val="24"/>
        </w:rPr>
        <w:t>Ivor</w:t>
      </w:r>
      <w:proofErr w:type="spellEnd"/>
      <w:r w:rsidRPr="00E3672D">
        <w:rPr>
          <w:rFonts w:ascii="新細明體" w:eastAsia="新細明體" w:hAnsi="新細明體" w:cs="新細明體"/>
          <w:i/>
          <w:iCs/>
          <w:kern w:val="0"/>
          <w:szCs w:val="24"/>
        </w:rPr>
        <w:t xml:space="preserve"> Horton's</w:t>
      </w:r>
      <w:r w:rsidRPr="00E3672D">
        <w:rPr>
          <w:rFonts w:ascii="新細明體" w:eastAsia="新細明體" w:hAnsi="新細明體" w:cs="新細明體"/>
          <w:kern w:val="0"/>
          <w:szCs w:val="24"/>
        </w:rPr>
        <w:t xml:space="preserve"> </w:t>
      </w:r>
      <w:r w:rsidRPr="00E3672D">
        <w:rPr>
          <w:rFonts w:ascii="新細明體" w:eastAsia="新細明體" w:hAnsi="新細明體" w:cs="新細明體"/>
          <w:i/>
          <w:iCs/>
          <w:kern w:val="0"/>
          <w:szCs w:val="24"/>
        </w:rPr>
        <w:t>Beginning Visual C++</w:t>
      </w:r>
      <w:r w:rsidRPr="00E3672D">
        <w:rPr>
          <w:rFonts w:ascii="新細明體" w:eastAsia="新細明體" w:hAnsi="新細明體" w:cs="新細明體"/>
          <w:kern w:val="0"/>
          <w:szCs w:val="24"/>
        </w:rPr>
        <w:t xml:space="preserve"> </w:t>
      </w:r>
      <w:r w:rsidRPr="00E3672D">
        <w:rPr>
          <w:rFonts w:ascii="新細明體" w:eastAsia="新細明體" w:hAnsi="新細明體" w:cs="新細明體"/>
          <w:i/>
          <w:iCs/>
          <w:kern w:val="0"/>
          <w:szCs w:val="24"/>
        </w:rPr>
        <w:t>2010</w:t>
      </w:r>
      <w:r w:rsidRPr="00E3672D">
        <w:rPr>
          <w:rFonts w:ascii="新細明體" w:eastAsia="新細明體" w:hAnsi="新細明體" w:cs="新細明體"/>
          <w:kern w:val="0"/>
          <w:szCs w:val="24"/>
        </w:rPr>
        <w:t>.</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b/>
          <w:bCs/>
          <w:kern w:val="0"/>
          <w:szCs w:val="24"/>
        </w:rPr>
        <w:t>Note:</w:t>
      </w:r>
      <w:r w:rsidRPr="00E3672D">
        <w:rPr>
          <w:rFonts w:ascii="新細明體" w:eastAsia="新細明體" w:hAnsi="新細明體" w:cs="新細明體"/>
          <w:kern w:val="0"/>
          <w:szCs w:val="24"/>
        </w:rPr>
        <w:t xml:space="preserve"> CD-ROM/DVD and other supplementary materials are not included as part of eBook file. </w:t>
      </w:r>
    </w:p>
    <w:p w:rsidR="00E3672D" w:rsidRPr="00E3672D" w:rsidRDefault="00E3672D" w:rsidP="00E3672D">
      <w:pPr>
        <w:widowControl/>
        <w:spacing w:before="100" w:beforeAutospacing="1" w:after="100" w:afterAutospacing="1"/>
        <w:outlineLvl w:val="2"/>
        <w:rPr>
          <w:rFonts w:ascii="新細明體" w:eastAsia="新細明體" w:hAnsi="新細明體" w:cs="新細明體"/>
          <w:b/>
          <w:bCs/>
          <w:kern w:val="0"/>
          <w:sz w:val="27"/>
          <w:szCs w:val="27"/>
        </w:rPr>
      </w:pPr>
      <w:r w:rsidRPr="00E3672D">
        <w:rPr>
          <w:rFonts w:ascii="新細明體" w:eastAsia="新細明體" w:hAnsi="新細明體" w:cs="新細明體"/>
          <w:b/>
          <w:bCs/>
          <w:kern w:val="0"/>
          <w:sz w:val="27"/>
          <w:szCs w:val="27"/>
        </w:rPr>
        <w:t>From the Back Cover</w:t>
      </w:r>
    </w:p>
    <w:p w:rsidR="00E3672D" w:rsidRPr="00E3672D" w:rsidRDefault="00E3672D" w:rsidP="00E3672D">
      <w:pPr>
        <w:widowControl/>
        <w:rPr>
          <w:rFonts w:ascii="新細明體" w:eastAsia="新細明體" w:hAnsi="新細明體" w:cs="新細明體"/>
          <w:kern w:val="0"/>
          <w:szCs w:val="24"/>
        </w:rPr>
      </w:pPr>
      <w:r w:rsidRPr="00E3672D">
        <w:rPr>
          <w:rFonts w:ascii="新細明體" w:eastAsia="新細明體" w:hAnsi="新細明體" w:cs="新細明體"/>
          <w:b/>
          <w:bCs/>
          <w:kern w:val="0"/>
          <w:szCs w:val="24"/>
        </w:rPr>
        <w:t>Build real-world applications as you dive into C++ development</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 xml:space="preserve">By following author </w:t>
      </w:r>
      <w:proofErr w:type="spellStart"/>
      <w:r w:rsidRPr="00E3672D">
        <w:rPr>
          <w:rFonts w:ascii="新細明體" w:eastAsia="新細明體" w:hAnsi="新細明體" w:cs="新細明體"/>
          <w:kern w:val="0"/>
          <w:szCs w:val="24"/>
        </w:rPr>
        <w:t>Ivor</w:t>
      </w:r>
      <w:proofErr w:type="spellEnd"/>
      <w:r w:rsidRPr="00E3672D">
        <w:rPr>
          <w:rFonts w:ascii="新細明體" w:eastAsia="新細明體" w:hAnsi="新細明體" w:cs="新細明體"/>
          <w:kern w:val="0"/>
          <w:szCs w:val="24"/>
        </w:rPr>
        <w:t xml:space="preserve"> Horton's accessible tutorial approach and detailed examples you can quickly become an effective C++ programmer. Thoroughly updated for the 2010 release, this book introduces you to the latest development environment and teaches you how to build real-world applications using Visual C++. With this book by your side, you are well on your way to writing applications in both versions of C++ and becoming a successful C++ programmer.</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proofErr w:type="spellStart"/>
      <w:r w:rsidRPr="00E3672D">
        <w:rPr>
          <w:rFonts w:ascii="新細明體" w:eastAsia="新細明體" w:hAnsi="新細明體" w:cs="新細明體"/>
          <w:b/>
          <w:bCs/>
          <w:i/>
          <w:iCs/>
          <w:kern w:val="0"/>
          <w:szCs w:val="24"/>
        </w:rPr>
        <w:t>Ivor</w:t>
      </w:r>
      <w:proofErr w:type="spellEnd"/>
      <w:r w:rsidRPr="00E3672D">
        <w:rPr>
          <w:rFonts w:ascii="新細明體" w:eastAsia="新細明體" w:hAnsi="新細明體" w:cs="新細明體"/>
          <w:b/>
          <w:bCs/>
          <w:i/>
          <w:iCs/>
          <w:kern w:val="0"/>
          <w:szCs w:val="24"/>
        </w:rPr>
        <w:t xml:space="preserve"> Horton's Beginning Visual C++ 2010:</w:t>
      </w:r>
    </w:p>
    <w:p w:rsidR="00E3672D" w:rsidRPr="00E3672D" w:rsidRDefault="00E3672D" w:rsidP="00E3672D">
      <w:pPr>
        <w:widowControl/>
        <w:numPr>
          <w:ilvl w:val="0"/>
          <w:numId w:val="3"/>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Teaches the essentials of C++ programming using both of the C++ language technologies supported by Visual C++ 2010</w:t>
      </w:r>
    </w:p>
    <w:p w:rsidR="00E3672D" w:rsidRPr="00E3672D" w:rsidRDefault="00E3672D" w:rsidP="00E3672D">
      <w:pPr>
        <w:widowControl/>
        <w:numPr>
          <w:ilvl w:val="0"/>
          <w:numId w:val="3"/>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Shares techniques for finding errors in C++ programs and explains general debugging principles</w:t>
      </w:r>
    </w:p>
    <w:p w:rsidR="00E3672D" w:rsidRPr="00E3672D" w:rsidRDefault="00E3672D" w:rsidP="00E3672D">
      <w:pPr>
        <w:widowControl/>
        <w:numPr>
          <w:ilvl w:val="0"/>
          <w:numId w:val="3"/>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Discusses the structure and essential elements that are present in every Windows application</w:t>
      </w:r>
    </w:p>
    <w:p w:rsidR="00E3672D" w:rsidRPr="00E3672D" w:rsidRDefault="00E3672D" w:rsidP="00E3672D">
      <w:pPr>
        <w:widowControl/>
        <w:numPr>
          <w:ilvl w:val="0"/>
          <w:numId w:val="3"/>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lastRenderedPageBreak/>
        <w:t>Demonstrates how to develop native Windows applications using the Microsoft Foundation Classes</w:t>
      </w:r>
    </w:p>
    <w:p w:rsidR="00E3672D" w:rsidRPr="00E3672D" w:rsidRDefault="00E3672D" w:rsidP="00E3672D">
      <w:pPr>
        <w:widowControl/>
        <w:numPr>
          <w:ilvl w:val="0"/>
          <w:numId w:val="3"/>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Guides you through designing and creating substantial Windows applications in both C++ and C++/CLI</w:t>
      </w:r>
    </w:p>
    <w:p w:rsidR="00E3672D" w:rsidRPr="00E3672D" w:rsidRDefault="00E3672D" w:rsidP="00E3672D">
      <w:pPr>
        <w:widowControl/>
        <w:numPr>
          <w:ilvl w:val="0"/>
          <w:numId w:val="3"/>
        </w:numPr>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kern w:val="0"/>
          <w:szCs w:val="24"/>
        </w:rPr>
        <w:t>Features numerous working examples and exercises that help build programming skills</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b/>
          <w:bCs/>
          <w:kern w:val="0"/>
          <w:szCs w:val="24"/>
        </w:rPr>
        <w:t>Programmer Forums</w:t>
      </w:r>
      <w:r w:rsidRPr="00E3672D">
        <w:rPr>
          <w:rFonts w:ascii="新細明體" w:eastAsia="新細明體" w:hAnsi="新細明體" w:cs="新細明體"/>
          <w:kern w:val="0"/>
          <w:szCs w:val="24"/>
        </w:rPr>
        <w:br/>
      </w:r>
      <w:proofErr w:type="gramStart"/>
      <w:r w:rsidRPr="00E3672D">
        <w:rPr>
          <w:rFonts w:ascii="新細明體" w:eastAsia="新細明體" w:hAnsi="新細明體" w:cs="新細明體"/>
          <w:kern w:val="0"/>
          <w:szCs w:val="24"/>
        </w:rPr>
        <w:t>Join</w:t>
      </w:r>
      <w:proofErr w:type="gramEnd"/>
      <w:r w:rsidRPr="00E3672D">
        <w:rPr>
          <w:rFonts w:ascii="新細明體" w:eastAsia="新細明體" w:hAnsi="新細明體" w:cs="新細明體"/>
          <w:kern w:val="0"/>
          <w:szCs w:val="24"/>
        </w:rPr>
        <w:t xml:space="preserve"> our Programmer to Programmer forums to ask and answer programming questions about this book, join discussions on the hottest topics in the industry, and connect with fellow programmers from around the world.</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b/>
          <w:bCs/>
          <w:kern w:val="0"/>
          <w:szCs w:val="24"/>
        </w:rPr>
        <w:t>Code Downloads</w:t>
      </w:r>
      <w:r w:rsidRPr="00E3672D">
        <w:rPr>
          <w:rFonts w:ascii="新細明體" w:eastAsia="新細明體" w:hAnsi="新細明體" w:cs="新細明體"/>
          <w:kern w:val="0"/>
          <w:szCs w:val="24"/>
        </w:rPr>
        <w:br/>
        <w:t>Take advantage of free code samples from this book, as well as code samples from hundreds of other books, all ready to use.</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r w:rsidRPr="00E3672D">
        <w:rPr>
          <w:rFonts w:ascii="新細明體" w:eastAsia="新細明體" w:hAnsi="新細明體" w:cs="新細明體"/>
          <w:b/>
          <w:bCs/>
          <w:kern w:val="0"/>
          <w:szCs w:val="24"/>
        </w:rPr>
        <w:t>Read More</w:t>
      </w:r>
      <w:r w:rsidRPr="00E3672D">
        <w:rPr>
          <w:rFonts w:ascii="新細明體" w:eastAsia="新細明體" w:hAnsi="新細明體" w:cs="新細明體"/>
          <w:kern w:val="0"/>
          <w:szCs w:val="24"/>
        </w:rPr>
        <w:br/>
        <w:t xml:space="preserve">Find articles, </w:t>
      </w:r>
      <w:proofErr w:type="spellStart"/>
      <w:r w:rsidRPr="00E3672D">
        <w:rPr>
          <w:rFonts w:ascii="新細明體" w:eastAsia="新細明體" w:hAnsi="新細明體" w:cs="新細明體"/>
          <w:kern w:val="0"/>
          <w:szCs w:val="24"/>
        </w:rPr>
        <w:t>ebooks</w:t>
      </w:r>
      <w:proofErr w:type="spellEnd"/>
      <w:r w:rsidRPr="00E3672D">
        <w:rPr>
          <w:rFonts w:ascii="新細明體" w:eastAsia="新細明體" w:hAnsi="新細明體" w:cs="新細明體"/>
          <w:kern w:val="0"/>
          <w:szCs w:val="24"/>
        </w:rPr>
        <w:t>, sample chapters, and tables of contents for hundreds of books, and more reference resources on programming topics that matter to you.</w:t>
      </w:r>
    </w:p>
    <w:p w:rsidR="00E3672D" w:rsidRPr="00E3672D" w:rsidRDefault="00E3672D" w:rsidP="00E3672D">
      <w:pPr>
        <w:widowControl/>
        <w:spacing w:before="100" w:beforeAutospacing="1" w:after="100" w:afterAutospacing="1"/>
        <w:rPr>
          <w:rFonts w:ascii="新細明體" w:eastAsia="新細明體" w:hAnsi="新細明體" w:cs="新細明體"/>
          <w:kern w:val="0"/>
          <w:szCs w:val="24"/>
        </w:rPr>
      </w:pPr>
      <w:proofErr w:type="spellStart"/>
      <w:r w:rsidRPr="00E3672D">
        <w:rPr>
          <w:rFonts w:ascii="新細明體" w:eastAsia="新細明體" w:hAnsi="新細明體" w:cs="新細明體"/>
          <w:b/>
          <w:bCs/>
          <w:kern w:val="0"/>
          <w:szCs w:val="24"/>
        </w:rPr>
        <w:t>Wrox</w:t>
      </w:r>
      <w:proofErr w:type="spellEnd"/>
      <w:r w:rsidRPr="00E3672D">
        <w:rPr>
          <w:rFonts w:ascii="新細明體" w:eastAsia="新細明體" w:hAnsi="新細明體" w:cs="新細明體"/>
          <w:b/>
          <w:bCs/>
          <w:kern w:val="0"/>
          <w:szCs w:val="24"/>
        </w:rPr>
        <w:t xml:space="preserve"> Beginning guides</w:t>
      </w:r>
      <w:r w:rsidRPr="00E3672D">
        <w:rPr>
          <w:rFonts w:ascii="新細明體" w:eastAsia="新細明體" w:hAnsi="新細明體" w:cs="新細明體"/>
          <w:kern w:val="0"/>
          <w:szCs w:val="24"/>
        </w:rPr>
        <w:t xml:space="preserve"> are crafted to make learning programming languages and technologies easier than you think, providing a structured, tutorial format that will guide you through all the techniques involved.</w:t>
      </w:r>
    </w:p>
    <w:p w:rsidR="00E3672D" w:rsidRDefault="00E3672D" w:rsidP="00E3672D">
      <w:pPr>
        <w:widowControl/>
        <w:spacing w:before="100" w:beforeAutospacing="1" w:after="100" w:afterAutospacing="1"/>
        <w:rPr>
          <w:rFonts w:ascii="新細明體" w:eastAsia="新細明體" w:hAnsi="新細明體" w:cs="新細明體" w:hint="eastAsia"/>
          <w:kern w:val="0"/>
          <w:szCs w:val="24"/>
        </w:rPr>
      </w:pPr>
      <w:r w:rsidRPr="00E3672D">
        <w:rPr>
          <w:rFonts w:ascii="新細明體" w:eastAsia="新細明體" w:hAnsi="新細明體" w:cs="新細明體"/>
          <w:b/>
          <w:bCs/>
          <w:kern w:val="0"/>
          <w:szCs w:val="24"/>
        </w:rPr>
        <w:t>wrox.com</w:t>
      </w:r>
      <w:r w:rsidRPr="00E3672D">
        <w:rPr>
          <w:rFonts w:ascii="新細明體" w:eastAsia="新細明體" w:hAnsi="新細明體" w:cs="新細明體"/>
          <w:kern w:val="0"/>
          <w:szCs w:val="24"/>
        </w:rPr>
        <w:t xml:space="preserve"> </w:t>
      </w:r>
    </w:p>
    <w:p w:rsidR="00E3194A" w:rsidRDefault="00E3194A" w:rsidP="00E3672D">
      <w:pPr>
        <w:widowControl/>
        <w:spacing w:before="100" w:beforeAutospacing="1" w:after="100" w:afterAutospacing="1"/>
        <w:rPr>
          <w:rFonts w:ascii="新細明體" w:eastAsia="新細明體" w:hAnsi="新細明體" w:cs="新細明體" w:hint="eastAsia"/>
          <w:kern w:val="0"/>
          <w:szCs w:val="24"/>
        </w:rPr>
      </w:pPr>
    </w:p>
    <w:p w:rsidR="00E3194A" w:rsidRDefault="00E3194A" w:rsidP="00E3194A">
      <w:pPr>
        <w:widowControl/>
        <w:spacing w:before="100" w:beforeAutospacing="1" w:after="100" w:afterAutospacing="1"/>
        <w:outlineLvl w:val="2"/>
        <w:rPr>
          <w:rFonts w:ascii="新細明體" w:eastAsia="新細明體" w:hAnsi="新細明體" w:cs="新細明體" w:hint="eastAsia"/>
          <w:b/>
          <w:bCs/>
          <w:kern w:val="0"/>
          <w:sz w:val="27"/>
          <w:szCs w:val="27"/>
        </w:rPr>
      </w:pPr>
    </w:p>
    <w:p w:rsidR="00E3194A" w:rsidRPr="00E3194A" w:rsidRDefault="00E3194A" w:rsidP="00E3194A">
      <w:pPr>
        <w:widowControl/>
        <w:spacing w:before="100" w:beforeAutospacing="1" w:after="100" w:afterAutospacing="1"/>
        <w:outlineLvl w:val="2"/>
        <w:rPr>
          <w:rFonts w:ascii="新細明體" w:eastAsia="新細明體" w:hAnsi="新細明體" w:cs="新細明體"/>
          <w:b/>
          <w:bCs/>
          <w:kern w:val="0"/>
          <w:sz w:val="27"/>
          <w:szCs w:val="27"/>
        </w:rPr>
      </w:pPr>
      <w:r w:rsidRPr="00E3194A">
        <w:rPr>
          <w:rFonts w:ascii="新細明體" w:eastAsia="新細明體" w:hAnsi="新細明體" w:cs="新細明體"/>
          <w:b/>
          <w:bCs/>
          <w:kern w:val="0"/>
          <w:sz w:val="27"/>
          <w:szCs w:val="27"/>
        </w:rPr>
        <w:t>~/</w:t>
      </w:r>
      <w:proofErr w:type="spellStart"/>
      <w:r w:rsidRPr="00E3194A">
        <w:rPr>
          <w:rFonts w:ascii="新細明體" w:eastAsia="新細明體" w:hAnsi="新細明體" w:cs="新細明體"/>
          <w:b/>
          <w:bCs/>
          <w:kern w:val="0"/>
          <w:sz w:val="27"/>
          <w:szCs w:val="27"/>
        </w:rPr>
        <w:t>LanguageAndComputer</w:t>
      </w:r>
      <w:proofErr w:type="spellEnd"/>
      <w:r w:rsidRPr="00E3194A">
        <w:rPr>
          <w:rFonts w:ascii="新細明體" w:eastAsia="新細明體" w:hAnsi="新細明體" w:cs="新細明體"/>
          <w:b/>
          <w:bCs/>
          <w:kern w:val="0"/>
          <w:sz w:val="27"/>
          <w:szCs w:val="27"/>
        </w:rPr>
        <w:t>/Computer/Beginning ASP.NET 3.5 in C# 2008.jpg</w:t>
      </w:r>
    </w:p>
    <w:p w:rsidR="00E3672D" w:rsidRDefault="00B73AED" w:rsidP="00E3672D">
      <w:r>
        <w:rPr>
          <w:noProof/>
        </w:rPr>
        <w:lastRenderedPageBreak/>
        <w:drawing>
          <wp:inline distT="0" distB="0" distL="0" distR="0">
            <wp:extent cx="2857500" cy="2857500"/>
            <wp:effectExtent l="19050" t="0" r="0" b="0"/>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73AED" w:rsidRPr="00B73AED" w:rsidRDefault="00B73AED" w:rsidP="00B73AED">
      <w:pPr>
        <w:widowControl/>
        <w:rPr>
          <w:rFonts w:ascii="新細明體" w:eastAsia="新細明體" w:hAnsi="新細明體" w:cs="新細明體"/>
          <w:kern w:val="0"/>
          <w:szCs w:val="24"/>
        </w:rPr>
      </w:pPr>
      <w:proofErr w:type="gramStart"/>
      <w:r w:rsidRPr="00B73AED">
        <w:rPr>
          <w:rFonts w:ascii="新細明體" w:eastAsia="新細明體" w:hAnsi="Symbol" w:cs="新細明體"/>
          <w:kern w:val="0"/>
          <w:szCs w:val="24"/>
        </w:rPr>
        <w:t></w:t>
      </w:r>
      <w:r w:rsidRPr="00B73AED">
        <w:rPr>
          <w:rFonts w:ascii="新細明體" w:eastAsia="新細明體" w:hAnsi="新細明體" w:cs="新細明體"/>
          <w:kern w:val="0"/>
          <w:szCs w:val="24"/>
        </w:rPr>
        <w:t xml:space="preserve">  </w:t>
      </w:r>
      <w:r w:rsidRPr="00B73AED">
        <w:rPr>
          <w:rFonts w:ascii="新細明體" w:eastAsia="新細明體" w:hAnsi="新細明體" w:cs="新細明體"/>
          <w:b/>
          <w:bCs/>
          <w:kern w:val="0"/>
          <w:szCs w:val="24"/>
        </w:rPr>
        <w:t>Paperback</w:t>
      </w:r>
      <w:proofErr w:type="gramEnd"/>
      <w:r w:rsidRPr="00B73AED">
        <w:rPr>
          <w:rFonts w:ascii="新細明體" w:eastAsia="新細明體" w:hAnsi="新細明體" w:cs="新細明體"/>
          <w:b/>
          <w:bCs/>
          <w:kern w:val="0"/>
          <w:szCs w:val="24"/>
        </w:rPr>
        <w:t>:</w:t>
      </w:r>
      <w:r w:rsidRPr="00B73AED">
        <w:rPr>
          <w:rFonts w:ascii="新細明體" w:eastAsia="新細明體" w:hAnsi="新細明體" w:cs="新細明體"/>
          <w:kern w:val="0"/>
          <w:szCs w:val="24"/>
        </w:rPr>
        <w:t xml:space="preserve"> 954 pages </w:t>
      </w:r>
    </w:p>
    <w:p w:rsidR="00B73AED" w:rsidRPr="00B73AED" w:rsidRDefault="00B73AED" w:rsidP="00B73AED">
      <w:pPr>
        <w:widowControl/>
        <w:rPr>
          <w:rFonts w:ascii="新細明體" w:eastAsia="新細明體" w:hAnsi="新細明體" w:cs="新細明體"/>
          <w:kern w:val="0"/>
          <w:szCs w:val="24"/>
        </w:rPr>
      </w:pPr>
      <w:proofErr w:type="gramStart"/>
      <w:r w:rsidRPr="00B73AED">
        <w:rPr>
          <w:rFonts w:ascii="新細明體" w:eastAsia="新細明體" w:hAnsi="Symbol" w:cs="新細明體"/>
          <w:kern w:val="0"/>
          <w:szCs w:val="24"/>
        </w:rPr>
        <w:t></w:t>
      </w:r>
      <w:r w:rsidRPr="00B73AED">
        <w:rPr>
          <w:rFonts w:ascii="新細明體" w:eastAsia="新細明體" w:hAnsi="新細明體" w:cs="新細明體"/>
          <w:kern w:val="0"/>
          <w:szCs w:val="24"/>
        </w:rPr>
        <w:t xml:space="preserve">  </w:t>
      </w:r>
      <w:r w:rsidRPr="00B73AED">
        <w:rPr>
          <w:rFonts w:ascii="新細明體" w:eastAsia="新細明體" w:hAnsi="新細明體" w:cs="新細明體"/>
          <w:b/>
          <w:bCs/>
          <w:kern w:val="0"/>
          <w:szCs w:val="24"/>
        </w:rPr>
        <w:t>Publisher</w:t>
      </w:r>
      <w:proofErr w:type="gramEnd"/>
      <w:r w:rsidRPr="00B73AED">
        <w:rPr>
          <w:rFonts w:ascii="新細明體" w:eastAsia="新細明體" w:hAnsi="新細明體" w:cs="新細明體"/>
          <w:b/>
          <w:bCs/>
          <w:kern w:val="0"/>
          <w:szCs w:val="24"/>
        </w:rPr>
        <w:t>:</w:t>
      </w:r>
      <w:r w:rsidRPr="00B73AED">
        <w:rPr>
          <w:rFonts w:ascii="新細明體" w:eastAsia="新細明體" w:hAnsi="新細明體" w:cs="新細明體"/>
          <w:kern w:val="0"/>
          <w:szCs w:val="24"/>
        </w:rPr>
        <w:t xml:space="preserve"> </w:t>
      </w:r>
      <w:proofErr w:type="spellStart"/>
      <w:r w:rsidRPr="00B73AED">
        <w:rPr>
          <w:rFonts w:ascii="新細明體" w:eastAsia="新細明體" w:hAnsi="新細明體" w:cs="新細明體"/>
          <w:kern w:val="0"/>
          <w:szCs w:val="24"/>
        </w:rPr>
        <w:t>Apress</w:t>
      </w:r>
      <w:proofErr w:type="spellEnd"/>
      <w:r w:rsidRPr="00B73AED">
        <w:rPr>
          <w:rFonts w:ascii="新細明體" w:eastAsia="新細明體" w:hAnsi="新細明體" w:cs="新細明體"/>
          <w:kern w:val="0"/>
          <w:szCs w:val="24"/>
        </w:rPr>
        <w:t xml:space="preserve">; 2 edition (November 15, 2007) </w:t>
      </w:r>
    </w:p>
    <w:p w:rsidR="00B73AED" w:rsidRPr="00B73AED" w:rsidRDefault="00B73AED" w:rsidP="00B73AED">
      <w:pPr>
        <w:widowControl/>
        <w:rPr>
          <w:rFonts w:ascii="新細明體" w:eastAsia="新細明體" w:hAnsi="新細明體" w:cs="新細明體"/>
          <w:kern w:val="0"/>
          <w:szCs w:val="24"/>
        </w:rPr>
      </w:pPr>
      <w:proofErr w:type="gramStart"/>
      <w:r w:rsidRPr="00B73AED">
        <w:rPr>
          <w:rFonts w:ascii="新細明體" w:eastAsia="新細明體" w:hAnsi="Symbol" w:cs="新細明體"/>
          <w:kern w:val="0"/>
          <w:szCs w:val="24"/>
        </w:rPr>
        <w:t></w:t>
      </w:r>
      <w:r w:rsidRPr="00B73AED">
        <w:rPr>
          <w:rFonts w:ascii="新細明體" w:eastAsia="新細明體" w:hAnsi="新細明體" w:cs="新細明體"/>
          <w:kern w:val="0"/>
          <w:szCs w:val="24"/>
        </w:rPr>
        <w:t xml:space="preserve">  </w:t>
      </w:r>
      <w:r w:rsidRPr="00B73AED">
        <w:rPr>
          <w:rFonts w:ascii="新細明體" w:eastAsia="新細明體" w:hAnsi="新細明體" w:cs="新細明體"/>
          <w:b/>
          <w:bCs/>
          <w:kern w:val="0"/>
          <w:szCs w:val="24"/>
        </w:rPr>
        <w:t>Language</w:t>
      </w:r>
      <w:proofErr w:type="gramEnd"/>
      <w:r w:rsidRPr="00B73AED">
        <w:rPr>
          <w:rFonts w:ascii="新細明體" w:eastAsia="新細明體" w:hAnsi="新細明體" w:cs="新細明體"/>
          <w:b/>
          <w:bCs/>
          <w:kern w:val="0"/>
          <w:szCs w:val="24"/>
        </w:rPr>
        <w:t>:</w:t>
      </w:r>
      <w:r w:rsidRPr="00B73AED">
        <w:rPr>
          <w:rFonts w:ascii="新細明體" w:eastAsia="新細明體" w:hAnsi="新細明體" w:cs="新細明體"/>
          <w:kern w:val="0"/>
          <w:szCs w:val="24"/>
        </w:rPr>
        <w:t xml:space="preserve"> English </w:t>
      </w:r>
    </w:p>
    <w:p w:rsidR="00B73AED" w:rsidRPr="00B73AED" w:rsidRDefault="00B73AED" w:rsidP="00B73AED">
      <w:pPr>
        <w:widowControl/>
        <w:rPr>
          <w:rFonts w:ascii="新細明體" w:eastAsia="新細明體" w:hAnsi="新細明體" w:cs="新細明體"/>
          <w:kern w:val="0"/>
          <w:szCs w:val="24"/>
        </w:rPr>
      </w:pPr>
      <w:proofErr w:type="gramStart"/>
      <w:r w:rsidRPr="00B73AED">
        <w:rPr>
          <w:rFonts w:ascii="新細明體" w:eastAsia="新細明體" w:hAnsi="Symbol" w:cs="新細明體"/>
          <w:kern w:val="0"/>
          <w:szCs w:val="24"/>
        </w:rPr>
        <w:t></w:t>
      </w:r>
      <w:r w:rsidRPr="00B73AED">
        <w:rPr>
          <w:rFonts w:ascii="新細明體" w:eastAsia="新細明體" w:hAnsi="新細明體" w:cs="新細明體"/>
          <w:kern w:val="0"/>
          <w:szCs w:val="24"/>
        </w:rPr>
        <w:t xml:space="preserve">  </w:t>
      </w:r>
      <w:r w:rsidRPr="00B73AED">
        <w:rPr>
          <w:rFonts w:ascii="新細明體" w:eastAsia="新細明體" w:hAnsi="新細明體" w:cs="新細明體"/>
          <w:b/>
          <w:bCs/>
          <w:kern w:val="0"/>
          <w:szCs w:val="24"/>
        </w:rPr>
        <w:t>ISBN</w:t>
      </w:r>
      <w:proofErr w:type="gramEnd"/>
      <w:r w:rsidRPr="00B73AED">
        <w:rPr>
          <w:rFonts w:ascii="新細明體" w:eastAsia="新細明體" w:hAnsi="新細明體" w:cs="新細明體"/>
          <w:b/>
          <w:bCs/>
          <w:kern w:val="0"/>
          <w:szCs w:val="24"/>
        </w:rPr>
        <w:t>-10:</w:t>
      </w:r>
      <w:r w:rsidRPr="00B73AED">
        <w:rPr>
          <w:rFonts w:ascii="新細明體" w:eastAsia="新細明體" w:hAnsi="新細明體" w:cs="新細明體"/>
          <w:kern w:val="0"/>
          <w:szCs w:val="24"/>
        </w:rPr>
        <w:t xml:space="preserve"> 9781590598917 </w:t>
      </w:r>
    </w:p>
    <w:p w:rsidR="00B73AED" w:rsidRPr="00B73AED" w:rsidRDefault="00B73AED" w:rsidP="00B73AED">
      <w:pPr>
        <w:widowControl/>
        <w:rPr>
          <w:rFonts w:ascii="新細明體" w:eastAsia="新細明體" w:hAnsi="新細明體" w:cs="新細明體"/>
          <w:kern w:val="0"/>
          <w:szCs w:val="24"/>
        </w:rPr>
      </w:pPr>
      <w:proofErr w:type="gramStart"/>
      <w:r w:rsidRPr="00B73AED">
        <w:rPr>
          <w:rFonts w:ascii="新細明體" w:eastAsia="新細明體" w:hAnsi="Symbol" w:cs="新細明體"/>
          <w:kern w:val="0"/>
          <w:szCs w:val="24"/>
        </w:rPr>
        <w:t></w:t>
      </w:r>
      <w:r w:rsidRPr="00B73AED">
        <w:rPr>
          <w:rFonts w:ascii="新細明體" w:eastAsia="新細明體" w:hAnsi="新細明體" w:cs="新細明體"/>
          <w:kern w:val="0"/>
          <w:szCs w:val="24"/>
        </w:rPr>
        <w:t xml:space="preserve">  </w:t>
      </w:r>
      <w:r w:rsidRPr="00B73AED">
        <w:rPr>
          <w:rFonts w:ascii="新細明體" w:eastAsia="新細明體" w:hAnsi="新細明體" w:cs="新細明體"/>
          <w:b/>
          <w:bCs/>
          <w:kern w:val="0"/>
          <w:szCs w:val="24"/>
        </w:rPr>
        <w:t>ISBN</w:t>
      </w:r>
      <w:proofErr w:type="gramEnd"/>
      <w:r w:rsidRPr="00B73AED">
        <w:rPr>
          <w:rFonts w:ascii="新細明體" w:eastAsia="新細明體" w:hAnsi="新細明體" w:cs="新細明體"/>
          <w:b/>
          <w:bCs/>
          <w:kern w:val="0"/>
          <w:szCs w:val="24"/>
        </w:rPr>
        <w:t>-13:</w:t>
      </w:r>
      <w:r w:rsidRPr="00B73AED">
        <w:rPr>
          <w:rFonts w:ascii="新細明體" w:eastAsia="新細明體" w:hAnsi="新細明體" w:cs="新細明體"/>
          <w:kern w:val="0"/>
          <w:szCs w:val="24"/>
        </w:rPr>
        <w:t xml:space="preserve"> 978-1590598917 </w:t>
      </w:r>
    </w:p>
    <w:p w:rsidR="00B73AED" w:rsidRPr="00B73AED" w:rsidRDefault="00B73AED" w:rsidP="00B73AED">
      <w:pPr>
        <w:widowControl/>
        <w:rPr>
          <w:rFonts w:ascii="新細明體" w:eastAsia="新細明體" w:hAnsi="新細明體" w:cs="新細明體"/>
          <w:kern w:val="0"/>
          <w:szCs w:val="24"/>
        </w:rPr>
      </w:pPr>
      <w:proofErr w:type="gramStart"/>
      <w:r w:rsidRPr="00B73AED">
        <w:rPr>
          <w:rFonts w:ascii="新細明體" w:eastAsia="新細明體" w:hAnsi="Symbol" w:cs="新細明體"/>
          <w:kern w:val="0"/>
          <w:szCs w:val="24"/>
        </w:rPr>
        <w:t></w:t>
      </w:r>
      <w:r w:rsidRPr="00B73AED">
        <w:rPr>
          <w:rFonts w:ascii="新細明體" w:eastAsia="新細明體" w:hAnsi="新細明體" w:cs="新細明體"/>
          <w:kern w:val="0"/>
          <w:szCs w:val="24"/>
        </w:rPr>
        <w:t xml:space="preserve">  </w:t>
      </w:r>
      <w:r w:rsidRPr="00B73AED">
        <w:rPr>
          <w:rFonts w:ascii="新細明體" w:eastAsia="新細明體" w:hAnsi="新細明體" w:cs="新細明體"/>
          <w:b/>
          <w:bCs/>
          <w:kern w:val="0"/>
          <w:szCs w:val="24"/>
        </w:rPr>
        <w:t>ASIN</w:t>
      </w:r>
      <w:proofErr w:type="gramEnd"/>
      <w:r w:rsidRPr="00B73AED">
        <w:rPr>
          <w:rFonts w:ascii="新細明體" w:eastAsia="新細明體" w:hAnsi="新細明體" w:cs="新細明體"/>
          <w:b/>
          <w:bCs/>
          <w:kern w:val="0"/>
          <w:szCs w:val="24"/>
        </w:rPr>
        <w:t>:</w:t>
      </w:r>
      <w:r w:rsidRPr="00B73AED">
        <w:rPr>
          <w:rFonts w:ascii="新細明體" w:eastAsia="新細明體" w:hAnsi="新細明體" w:cs="新細明體"/>
          <w:kern w:val="0"/>
          <w:szCs w:val="24"/>
        </w:rPr>
        <w:t xml:space="preserve"> 1590598911 </w:t>
      </w:r>
    </w:p>
    <w:p w:rsidR="00B73AED" w:rsidRDefault="00B73AED" w:rsidP="00B73AED">
      <w:pPr>
        <w:rPr>
          <w:rFonts w:ascii="新細明體" w:eastAsia="新細明體" w:hAnsi="新細明體" w:cs="新細明體"/>
          <w:kern w:val="0"/>
          <w:szCs w:val="24"/>
        </w:rPr>
      </w:pPr>
      <w:proofErr w:type="gramStart"/>
      <w:r w:rsidRPr="00B73AED">
        <w:rPr>
          <w:rFonts w:ascii="新細明體" w:eastAsia="新細明體" w:hAnsi="Symbol" w:cs="新細明體"/>
          <w:kern w:val="0"/>
          <w:szCs w:val="24"/>
        </w:rPr>
        <w:t></w:t>
      </w:r>
      <w:r w:rsidRPr="00B73AED">
        <w:rPr>
          <w:rFonts w:ascii="新細明體" w:eastAsia="新細明體" w:hAnsi="新細明體" w:cs="新細明體"/>
          <w:kern w:val="0"/>
          <w:szCs w:val="24"/>
        </w:rPr>
        <w:t xml:space="preserve">  </w:t>
      </w:r>
      <w:r w:rsidRPr="00B73AED">
        <w:rPr>
          <w:rFonts w:ascii="新細明體" w:eastAsia="新細明體" w:hAnsi="新細明體" w:cs="新細明體"/>
          <w:b/>
          <w:bCs/>
          <w:kern w:val="0"/>
          <w:szCs w:val="24"/>
        </w:rPr>
        <w:t>Product</w:t>
      </w:r>
      <w:proofErr w:type="gramEnd"/>
      <w:r w:rsidRPr="00B73AED">
        <w:rPr>
          <w:rFonts w:ascii="新細明體" w:eastAsia="新細明體" w:hAnsi="新細明體" w:cs="新細明體"/>
          <w:b/>
          <w:bCs/>
          <w:kern w:val="0"/>
          <w:szCs w:val="24"/>
        </w:rPr>
        <w:t xml:space="preserve"> Dimensions: </w:t>
      </w:r>
      <w:r w:rsidRPr="00B73AED">
        <w:rPr>
          <w:rFonts w:ascii="新細明體" w:eastAsia="新細明體" w:hAnsi="新細明體" w:cs="新細明體"/>
          <w:kern w:val="0"/>
          <w:szCs w:val="24"/>
        </w:rPr>
        <w:t>9.2 x 7 x 2 inches</w:t>
      </w:r>
    </w:p>
    <w:p w:rsidR="00B73AED" w:rsidRDefault="00B73AED" w:rsidP="00B73AED">
      <w:r>
        <w:t xml:space="preserve">List Price: </w:t>
      </w:r>
      <w:r>
        <w:rPr>
          <w:rStyle w:val="listprice"/>
        </w:rPr>
        <w:t>$49.99</w:t>
      </w:r>
      <w:r>
        <w:t xml:space="preserve"> Price: </w:t>
      </w:r>
      <w:r>
        <w:rPr>
          <w:b/>
          <w:bCs/>
        </w:rPr>
        <w:t>$31.74</w:t>
      </w:r>
      <w:r>
        <w:t xml:space="preserve"> &amp; this item ships for </w:t>
      </w:r>
      <w:r>
        <w:rPr>
          <w:b/>
          <w:bCs/>
        </w:rPr>
        <w:t>FREE with Super Saver Shipping</w:t>
      </w:r>
      <w:r>
        <w:t xml:space="preserve">. </w:t>
      </w:r>
      <w:hyperlink r:id="rId11" w:tgtFrame="AmazonHelp" w:history="1">
        <w:r>
          <w:rPr>
            <w:rStyle w:val="aa"/>
          </w:rPr>
          <w:t>Details</w:t>
        </w:r>
      </w:hyperlink>
      <w:r>
        <w:t xml:space="preserve"> You Save: $18.25 (37%)</w:t>
      </w:r>
    </w:p>
    <w:p w:rsidR="00B73AED" w:rsidRPr="00B73AED" w:rsidRDefault="00B73AED" w:rsidP="00B73AED">
      <w:pPr>
        <w:widowControl/>
        <w:spacing w:before="100" w:beforeAutospacing="1" w:after="100" w:afterAutospacing="1"/>
        <w:outlineLvl w:val="2"/>
        <w:rPr>
          <w:rFonts w:ascii="新細明體" w:eastAsia="新細明體" w:hAnsi="新細明體" w:cs="新細明體"/>
          <w:b/>
          <w:bCs/>
          <w:kern w:val="0"/>
          <w:sz w:val="27"/>
          <w:szCs w:val="27"/>
        </w:rPr>
      </w:pPr>
      <w:r w:rsidRPr="00B73AED">
        <w:rPr>
          <w:rFonts w:ascii="新細明體" w:eastAsia="新細明體" w:hAnsi="新細明體" w:cs="新細明體"/>
          <w:b/>
          <w:bCs/>
          <w:kern w:val="0"/>
          <w:sz w:val="27"/>
          <w:szCs w:val="27"/>
        </w:rPr>
        <w:t>Product Description</w:t>
      </w:r>
    </w:p>
    <w:p w:rsidR="00B73AED" w:rsidRPr="00B73AED" w:rsidRDefault="00B73AED" w:rsidP="00B73AED">
      <w:pPr>
        <w:widowControl/>
        <w:spacing w:before="100" w:beforeAutospacing="1" w:after="100" w:afterAutospacing="1"/>
        <w:rPr>
          <w:rFonts w:ascii="新細明體" w:eastAsia="新細明體" w:hAnsi="新細明體" w:cs="新細明體"/>
          <w:kern w:val="0"/>
          <w:szCs w:val="24"/>
        </w:rPr>
      </w:pPr>
      <w:r w:rsidRPr="00B73AED">
        <w:rPr>
          <w:rFonts w:ascii="新細明體" w:eastAsia="新細明體" w:hAnsi="新細明體" w:cs="新細明體"/>
          <w:kern w:val="0"/>
          <w:szCs w:val="24"/>
        </w:rPr>
        <w:t xml:space="preserve">The most up–to–date and comprehensive introductory ASP.NET book you’ll find on any shelf, </w:t>
      </w:r>
      <w:r w:rsidRPr="00B73AED">
        <w:rPr>
          <w:rFonts w:ascii="新細明體" w:eastAsia="新細明體" w:hAnsi="新細明體" w:cs="新細明體"/>
          <w:i/>
          <w:iCs/>
          <w:kern w:val="0"/>
          <w:szCs w:val="24"/>
        </w:rPr>
        <w:t>Beginning ASP.NET 3.5 in C# 2008</w:t>
      </w:r>
      <w:r w:rsidRPr="00B73AED">
        <w:rPr>
          <w:rFonts w:ascii="新細明體" w:eastAsia="新細明體" w:hAnsi="新細明體" w:cs="新細明體"/>
          <w:kern w:val="0"/>
          <w:szCs w:val="24"/>
        </w:rPr>
        <w:t xml:space="preserve"> guides you through Microsoft’s latest technology for building dynamic web sites. This book will enable you to build dynamic web pages on the fly, and it assumes only the most basic knowledge of C#. </w:t>
      </w:r>
    </w:p>
    <w:p w:rsidR="00B73AED" w:rsidRPr="00B73AED" w:rsidRDefault="00B73AED" w:rsidP="00B73AED">
      <w:pPr>
        <w:widowControl/>
        <w:spacing w:before="100" w:beforeAutospacing="1" w:after="100" w:afterAutospacing="1"/>
        <w:rPr>
          <w:rFonts w:ascii="新細明體" w:eastAsia="新細明體" w:hAnsi="新細明體" w:cs="新細明體"/>
          <w:kern w:val="0"/>
          <w:szCs w:val="24"/>
        </w:rPr>
      </w:pPr>
      <w:r w:rsidRPr="00B73AED">
        <w:rPr>
          <w:rFonts w:ascii="新細明體" w:eastAsia="新細明體" w:hAnsi="新細明體" w:cs="新細明體"/>
          <w:kern w:val="0"/>
          <w:szCs w:val="24"/>
        </w:rPr>
        <w:t xml:space="preserve">The book provides exhaustive coverage of ASP.NET, guiding you from your first steps right up to the most advanced techniques, such as querying databases from within a web page and tuning your site for optimal performance. Within these pages, you’ll find tips for “best practices” and comprehensive discussions of key database and XML principles you need to know in order to be effective with ASP.NET. The book also emphasizes the invaluable coding techniques of </w:t>
      </w:r>
      <w:r w:rsidRPr="00B73AED">
        <w:rPr>
          <w:rFonts w:ascii="新細明體" w:eastAsia="新細明體" w:hAnsi="新細明體" w:cs="新細明體"/>
          <w:i/>
          <w:iCs/>
          <w:kern w:val="0"/>
          <w:szCs w:val="24"/>
        </w:rPr>
        <w:t>object orientation</w:t>
      </w:r>
      <w:r w:rsidRPr="00B73AED">
        <w:rPr>
          <w:rFonts w:ascii="新細明體" w:eastAsia="新細明體" w:hAnsi="新細明體" w:cs="新細明體"/>
          <w:kern w:val="0"/>
          <w:szCs w:val="24"/>
        </w:rPr>
        <w:t xml:space="preserve"> and </w:t>
      </w:r>
      <w:r w:rsidRPr="00B73AED">
        <w:rPr>
          <w:rFonts w:ascii="新細明體" w:eastAsia="新細明體" w:hAnsi="新細明體" w:cs="新細明體"/>
          <w:i/>
          <w:iCs/>
          <w:kern w:val="0"/>
          <w:szCs w:val="24"/>
        </w:rPr>
        <w:t>code behind</w:t>
      </w:r>
      <w:r w:rsidRPr="00B73AED">
        <w:rPr>
          <w:rFonts w:ascii="新細明體" w:eastAsia="新細明體" w:hAnsi="新細明體" w:cs="新細明體"/>
          <w:kern w:val="0"/>
          <w:szCs w:val="24"/>
        </w:rPr>
        <w:t xml:space="preserve">, which will start you off on the track to building real–world web sites right from the beginning—rather than just faking it with simplified coding practices. </w:t>
      </w:r>
    </w:p>
    <w:p w:rsidR="00B73AED" w:rsidRPr="00B73AED" w:rsidRDefault="00B73AED" w:rsidP="00B73AED">
      <w:pPr>
        <w:widowControl/>
        <w:spacing w:before="100" w:beforeAutospacing="1" w:after="100" w:afterAutospacing="1"/>
        <w:rPr>
          <w:rFonts w:ascii="新細明體" w:eastAsia="新細明體" w:hAnsi="新細明體" w:cs="新細明體"/>
          <w:kern w:val="0"/>
          <w:szCs w:val="24"/>
        </w:rPr>
      </w:pPr>
      <w:r w:rsidRPr="00B73AED">
        <w:rPr>
          <w:rFonts w:ascii="新細明體" w:eastAsia="新細明體" w:hAnsi="新細明體" w:cs="新細明體"/>
          <w:kern w:val="0"/>
          <w:szCs w:val="24"/>
        </w:rPr>
        <w:lastRenderedPageBreak/>
        <w:t>By the time you’ve finished the book, you will have mastered the core techniques and have all the knowledge you need to begin work as a professional ASP.NET developer.</w:t>
      </w:r>
    </w:p>
    <w:p w:rsidR="00B73AED" w:rsidRPr="00B73AED" w:rsidRDefault="00B73AED" w:rsidP="00B73AED">
      <w:pPr>
        <w:widowControl/>
        <w:spacing w:before="100" w:beforeAutospacing="1" w:after="100" w:afterAutospacing="1"/>
        <w:outlineLvl w:val="2"/>
        <w:rPr>
          <w:rFonts w:ascii="新細明體" w:eastAsia="新細明體" w:hAnsi="新細明體" w:cs="新細明體"/>
          <w:b/>
          <w:bCs/>
          <w:kern w:val="0"/>
          <w:sz w:val="27"/>
          <w:szCs w:val="27"/>
        </w:rPr>
      </w:pPr>
      <w:r w:rsidRPr="00B73AED">
        <w:rPr>
          <w:rFonts w:ascii="新細明體" w:eastAsia="新細明體" w:hAnsi="新細明體" w:cs="新細明體"/>
          <w:b/>
          <w:bCs/>
          <w:kern w:val="0"/>
          <w:sz w:val="27"/>
          <w:szCs w:val="27"/>
        </w:rPr>
        <w:t>About the Author</w:t>
      </w:r>
    </w:p>
    <w:p w:rsidR="00B73AED" w:rsidRPr="00B73AED" w:rsidRDefault="00B73AED" w:rsidP="00B73AED">
      <w:pPr>
        <w:widowControl/>
        <w:rPr>
          <w:rFonts w:ascii="新細明體" w:eastAsia="新細明體" w:hAnsi="新細明體" w:cs="新細明體"/>
          <w:kern w:val="0"/>
          <w:szCs w:val="24"/>
        </w:rPr>
      </w:pPr>
      <w:r w:rsidRPr="00B73AED">
        <w:rPr>
          <w:rFonts w:ascii="新細明體" w:eastAsia="新細明體" w:hAnsi="新細明體" w:cs="新細明體"/>
          <w:b/>
          <w:bCs/>
          <w:kern w:val="0"/>
          <w:szCs w:val="24"/>
        </w:rPr>
        <w:t>Matthew MacDonald</w:t>
      </w:r>
      <w:r w:rsidRPr="00B73AED">
        <w:rPr>
          <w:rFonts w:ascii="新細明體" w:eastAsia="新細明體" w:hAnsi="新細明體" w:cs="新細明體"/>
          <w:kern w:val="0"/>
          <w:szCs w:val="24"/>
        </w:rPr>
        <w:t xml:space="preserve"> is an author, educator, and MCSD developer who has a passion for emerging technologies. He is a regular writer for developer journals such as </w:t>
      </w:r>
      <w:r w:rsidRPr="00B73AED">
        <w:rPr>
          <w:rFonts w:ascii="新細明體" w:eastAsia="新細明體" w:hAnsi="新細明體" w:cs="新細明體"/>
          <w:i/>
          <w:iCs/>
          <w:kern w:val="0"/>
          <w:szCs w:val="24"/>
        </w:rPr>
        <w:t>Inside Visual Basic</w:t>
      </w:r>
      <w:r w:rsidRPr="00B73AED">
        <w:rPr>
          <w:rFonts w:ascii="新細明體" w:eastAsia="新細明體" w:hAnsi="新細明體" w:cs="新細明體"/>
          <w:kern w:val="0"/>
          <w:szCs w:val="24"/>
        </w:rPr>
        <w:t xml:space="preserve">, </w:t>
      </w:r>
      <w:proofErr w:type="spellStart"/>
      <w:r w:rsidRPr="00B73AED">
        <w:rPr>
          <w:rFonts w:ascii="新細明體" w:eastAsia="新細明體" w:hAnsi="新細明體" w:cs="新細明體"/>
          <w:i/>
          <w:iCs/>
          <w:kern w:val="0"/>
          <w:szCs w:val="24"/>
        </w:rPr>
        <w:t>ASPToday</w:t>
      </w:r>
      <w:proofErr w:type="spellEnd"/>
      <w:r w:rsidRPr="00B73AED">
        <w:rPr>
          <w:rFonts w:ascii="新細明體" w:eastAsia="新細明體" w:hAnsi="新細明體" w:cs="新細明體"/>
          <w:kern w:val="0"/>
          <w:szCs w:val="24"/>
        </w:rPr>
        <w:t xml:space="preserve">, and </w:t>
      </w:r>
      <w:r w:rsidRPr="00B73AED">
        <w:rPr>
          <w:rFonts w:ascii="新細明體" w:eastAsia="新細明體" w:hAnsi="新細明體" w:cs="新細明體"/>
          <w:i/>
          <w:iCs/>
          <w:kern w:val="0"/>
          <w:szCs w:val="24"/>
        </w:rPr>
        <w:t>Hardcore Visual Studio .NET</w:t>
      </w:r>
      <w:r w:rsidRPr="00B73AED">
        <w:rPr>
          <w:rFonts w:ascii="新細明體" w:eastAsia="新細明體" w:hAnsi="新細明體" w:cs="新細明體"/>
          <w:kern w:val="0"/>
          <w:szCs w:val="24"/>
        </w:rPr>
        <w:t xml:space="preserve">, and he's the author of several books about programming with .NET, including </w:t>
      </w:r>
      <w:r w:rsidRPr="00B73AED">
        <w:rPr>
          <w:rFonts w:ascii="新細明體" w:eastAsia="新細明體" w:hAnsi="新細明體" w:cs="新細明體"/>
          <w:i/>
          <w:iCs/>
          <w:kern w:val="0"/>
          <w:szCs w:val="24"/>
        </w:rPr>
        <w:t>User Interfaces in VB .NET: Windows Forms and Custom Controls</w:t>
      </w:r>
      <w:r w:rsidRPr="00B73AED">
        <w:rPr>
          <w:rFonts w:ascii="新細明體" w:eastAsia="新細明體" w:hAnsi="新細明體" w:cs="新細明體"/>
          <w:kern w:val="0"/>
          <w:szCs w:val="24"/>
        </w:rPr>
        <w:t xml:space="preserve">, </w:t>
      </w:r>
      <w:proofErr w:type="gramStart"/>
      <w:r w:rsidRPr="00B73AED">
        <w:rPr>
          <w:rFonts w:ascii="新細明體" w:eastAsia="新細明體" w:hAnsi="新細明體" w:cs="新細明體"/>
          <w:i/>
          <w:iCs/>
          <w:kern w:val="0"/>
          <w:szCs w:val="24"/>
        </w:rPr>
        <w:t>The</w:t>
      </w:r>
      <w:proofErr w:type="gramEnd"/>
      <w:r w:rsidRPr="00B73AED">
        <w:rPr>
          <w:rFonts w:ascii="新細明體" w:eastAsia="新細明體" w:hAnsi="新細明體" w:cs="新細明體"/>
          <w:i/>
          <w:iCs/>
          <w:kern w:val="0"/>
          <w:szCs w:val="24"/>
        </w:rPr>
        <w:t xml:space="preserve"> Book of VB .NET</w:t>
      </w:r>
      <w:r w:rsidRPr="00B73AED">
        <w:rPr>
          <w:rFonts w:ascii="新細明體" w:eastAsia="新細明體" w:hAnsi="新細明體" w:cs="新細明體"/>
          <w:kern w:val="0"/>
          <w:szCs w:val="24"/>
        </w:rPr>
        <w:t xml:space="preserve">, and </w:t>
      </w:r>
      <w:r w:rsidRPr="00B73AED">
        <w:rPr>
          <w:rFonts w:ascii="新細明體" w:eastAsia="新細明體" w:hAnsi="新細明體" w:cs="新細明體"/>
          <w:i/>
          <w:iCs/>
          <w:kern w:val="0"/>
          <w:szCs w:val="24"/>
        </w:rPr>
        <w:t>.NET Distributed Applications</w:t>
      </w:r>
      <w:r w:rsidRPr="00B73AED">
        <w:rPr>
          <w:rFonts w:ascii="新細明體" w:eastAsia="新細明體" w:hAnsi="新細明體" w:cs="新細明體"/>
          <w:kern w:val="0"/>
          <w:szCs w:val="24"/>
        </w:rPr>
        <w:t xml:space="preserve">. In a dimly remembered past life, he studied English literature and theoretical physics. Send e-mail to him with praise, condemnation, and everything in between, to p2p@prosetech.com. </w:t>
      </w:r>
    </w:p>
    <w:p w:rsidR="00B73AED" w:rsidRDefault="00B73AED" w:rsidP="00B73AED">
      <w:pPr>
        <w:rPr>
          <w:rFonts w:hint="eastAsia"/>
        </w:rPr>
      </w:pPr>
    </w:p>
    <w:p w:rsidR="00E3194A" w:rsidRDefault="00E3194A" w:rsidP="00B73AED">
      <w:pPr>
        <w:rPr>
          <w:rFonts w:hint="eastAsia"/>
        </w:rPr>
      </w:pPr>
    </w:p>
    <w:p w:rsidR="00E3194A" w:rsidRDefault="00E3194A" w:rsidP="00B73AED"/>
    <w:p w:rsidR="00F72225" w:rsidRPr="00E3194A" w:rsidRDefault="00E3194A" w:rsidP="00E3194A">
      <w:pPr>
        <w:widowControl/>
        <w:spacing w:before="100" w:beforeAutospacing="1" w:after="100" w:afterAutospacing="1"/>
        <w:outlineLvl w:val="2"/>
        <w:rPr>
          <w:rFonts w:ascii="新細明體" w:eastAsia="新細明體" w:hAnsi="新細明體" w:cs="新細明體"/>
          <w:b/>
          <w:bCs/>
          <w:kern w:val="0"/>
          <w:sz w:val="27"/>
          <w:szCs w:val="27"/>
        </w:rPr>
      </w:pPr>
      <w:r w:rsidRPr="00E3194A">
        <w:rPr>
          <w:rFonts w:ascii="新細明體" w:eastAsia="新細明體" w:hAnsi="新細明體" w:cs="新細明體"/>
          <w:b/>
          <w:bCs/>
          <w:kern w:val="0"/>
          <w:sz w:val="27"/>
          <w:szCs w:val="27"/>
        </w:rPr>
        <w:t>~/</w:t>
      </w:r>
      <w:proofErr w:type="spellStart"/>
      <w:r w:rsidRPr="00E3194A">
        <w:rPr>
          <w:rFonts w:ascii="新細明體" w:eastAsia="新細明體" w:hAnsi="新細明體" w:cs="新細明體"/>
          <w:b/>
          <w:bCs/>
          <w:kern w:val="0"/>
          <w:sz w:val="27"/>
          <w:szCs w:val="27"/>
        </w:rPr>
        <w:t>LanguageAndComputer</w:t>
      </w:r>
      <w:proofErr w:type="spellEnd"/>
      <w:r w:rsidRPr="00E3194A">
        <w:rPr>
          <w:rFonts w:ascii="新細明體" w:eastAsia="新細明體" w:hAnsi="新細明體" w:cs="新細明體"/>
          <w:b/>
          <w:bCs/>
          <w:kern w:val="0"/>
          <w:sz w:val="27"/>
          <w:szCs w:val="27"/>
        </w:rPr>
        <w:t>/Computer/Programming Python.jpg</w:t>
      </w:r>
    </w:p>
    <w:p w:rsidR="00224D24" w:rsidRDefault="00224D24" w:rsidP="00224D24">
      <w:pPr>
        <w:pStyle w:val="1"/>
      </w:pPr>
      <w:r>
        <w:t>Programming Python</w:t>
      </w:r>
    </w:p>
    <w:p w:rsidR="00224D24" w:rsidRDefault="00224D24" w:rsidP="00B73AED">
      <w:r>
        <w:rPr>
          <w:noProof/>
        </w:rPr>
        <w:drawing>
          <wp:inline distT="0" distB="0" distL="0" distR="0">
            <wp:extent cx="2857500" cy="2857500"/>
            <wp:effectExtent l="19050" t="0" r="0" b="0"/>
            <wp:docPr id="6" name="圖片 6" descr="D:\BookStoreProject\LanguageAndComputer\Computer\Programming 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ookStoreProject\LanguageAndComputer\Computer\Programming Python.jpg"/>
                    <pic:cNvPicPr>
                      <a:picLocks noChangeAspect="1" noChangeArrowheads="1"/>
                    </pic:cNvPicPr>
                  </pic:nvPicPr>
                  <pic:blipFill>
                    <a:blip r:embed="rId1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24D24" w:rsidRDefault="00224D24" w:rsidP="00B73AED"/>
    <w:p w:rsidR="00224D24" w:rsidRPr="00224D24" w:rsidRDefault="00224D24" w:rsidP="00224D24">
      <w:pPr>
        <w:widowControl/>
        <w:rPr>
          <w:rFonts w:ascii="新細明體" w:eastAsia="新細明體" w:hAnsi="新細明體" w:cs="新細明體"/>
          <w:kern w:val="0"/>
          <w:szCs w:val="24"/>
        </w:rPr>
      </w:pPr>
      <w:proofErr w:type="gramStart"/>
      <w:r w:rsidRPr="00224D24">
        <w:rPr>
          <w:rFonts w:ascii="新細明體" w:eastAsia="新細明體" w:hAnsi="Symbol" w:cs="新細明體"/>
          <w:kern w:val="0"/>
          <w:szCs w:val="24"/>
        </w:rPr>
        <w:t></w:t>
      </w:r>
      <w:r w:rsidRPr="00224D24">
        <w:rPr>
          <w:rFonts w:ascii="新細明體" w:eastAsia="新細明體" w:hAnsi="新細明體" w:cs="新細明體"/>
          <w:kern w:val="0"/>
          <w:szCs w:val="24"/>
        </w:rPr>
        <w:t xml:space="preserve">  </w:t>
      </w:r>
      <w:r w:rsidRPr="00224D24">
        <w:rPr>
          <w:rFonts w:ascii="新細明體" w:eastAsia="新細明體" w:hAnsi="新細明體" w:cs="新細明體"/>
          <w:b/>
          <w:bCs/>
          <w:kern w:val="0"/>
          <w:szCs w:val="24"/>
        </w:rPr>
        <w:t>Paperback</w:t>
      </w:r>
      <w:proofErr w:type="gramEnd"/>
      <w:r w:rsidRPr="00224D24">
        <w:rPr>
          <w:rFonts w:ascii="新細明體" w:eastAsia="新細明體" w:hAnsi="新細明體" w:cs="新細明體"/>
          <w:b/>
          <w:bCs/>
          <w:kern w:val="0"/>
          <w:szCs w:val="24"/>
        </w:rPr>
        <w:t>:</w:t>
      </w:r>
      <w:r w:rsidRPr="00224D24">
        <w:rPr>
          <w:rFonts w:ascii="新細明體" w:eastAsia="新細明體" w:hAnsi="新細明體" w:cs="新細明體"/>
          <w:kern w:val="0"/>
          <w:szCs w:val="24"/>
        </w:rPr>
        <w:t xml:space="preserve"> 1632 pages </w:t>
      </w:r>
    </w:p>
    <w:p w:rsidR="00224D24" w:rsidRPr="00224D24" w:rsidRDefault="00224D24" w:rsidP="00224D24">
      <w:pPr>
        <w:widowControl/>
        <w:rPr>
          <w:rFonts w:ascii="新細明體" w:eastAsia="新細明體" w:hAnsi="新細明體" w:cs="新細明體"/>
          <w:kern w:val="0"/>
          <w:szCs w:val="24"/>
        </w:rPr>
      </w:pPr>
      <w:proofErr w:type="gramStart"/>
      <w:r w:rsidRPr="00224D24">
        <w:rPr>
          <w:rFonts w:ascii="新細明體" w:eastAsia="新細明體" w:hAnsi="Symbol" w:cs="新細明體"/>
          <w:kern w:val="0"/>
          <w:szCs w:val="24"/>
        </w:rPr>
        <w:t></w:t>
      </w:r>
      <w:r w:rsidRPr="00224D24">
        <w:rPr>
          <w:rFonts w:ascii="新細明體" w:eastAsia="新細明體" w:hAnsi="新細明體" w:cs="新細明體"/>
          <w:kern w:val="0"/>
          <w:szCs w:val="24"/>
        </w:rPr>
        <w:t xml:space="preserve">  </w:t>
      </w:r>
      <w:r w:rsidRPr="00224D24">
        <w:rPr>
          <w:rFonts w:ascii="新細明體" w:eastAsia="新細明體" w:hAnsi="新細明體" w:cs="新細明體"/>
          <w:b/>
          <w:bCs/>
          <w:kern w:val="0"/>
          <w:szCs w:val="24"/>
        </w:rPr>
        <w:t>Publisher</w:t>
      </w:r>
      <w:proofErr w:type="gramEnd"/>
      <w:r w:rsidRPr="00224D24">
        <w:rPr>
          <w:rFonts w:ascii="新細明體" w:eastAsia="新細明體" w:hAnsi="新細明體" w:cs="新細明體"/>
          <w:b/>
          <w:bCs/>
          <w:kern w:val="0"/>
          <w:szCs w:val="24"/>
        </w:rPr>
        <w:t>:</w:t>
      </w:r>
      <w:r w:rsidRPr="00224D24">
        <w:rPr>
          <w:rFonts w:ascii="新細明體" w:eastAsia="新細明體" w:hAnsi="新細明體" w:cs="新細明體"/>
          <w:kern w:val="0"/>
          <w:szCs w:val="24"/>
        </w:rPr>
        <w:t xml:space="preserve"> O'Reilly Media; 4 edition (January 7, 2011) </w:t>
      </w:r>
    </w:p>
    <w:p w:rsidR="00224D24" w:rsidRPr="00224D24" w:rsidRDefault="00224D24" w:rsidP="00224D24">
      <w:pPr>
        <w:widowControl/>
        <w:rPr>
          <w:rFonts w:ascii="新細明體" w:eastAsia="新細明體" w:hAnsi="新細明體" w:cs="新細明體"/>
          <w:kern w:val="0"/>
          <w:szCs w:val="24"/>
        </w:rPr>
      </w:pPr>
      <w:proofErr w:type="gramStart"/>
      <w:r w:rsidRPr="00224D24">
        <w:rPr>
          <w:rFonts w:ascii="新細明體" w:eastAsia="新細明體" w:hAnsi="Symbol" w:cs="新細明體"/>
          <w:kern w:val="0"/>
          <w:szCs w:val="24"/>
        </w:rPr>
        <w:lastRenderedPageBreak/>
        <w:t></w:t>
      </w:r>
      <w:r w:rsidRPr="00224D24">
        <w:rPr>
          <w:rFonts w:ascii="新細明體" w:eastAsia="新細明體" w:hAnsi="新細明體" w:cs="新細明體"/>
          <w:kern w:val="0"/>
          <w:szCs w:val="24"/>
        </w:rPr>
        <w:t xml:space="preserve">  </w:t>
      </w:r>
      <w:r w:rsidRPr="00224D24">
        <w:rPr>
          <w:rFonts w:ascii="新細明體" w:eastAsia="新細明體" w:hAnsi="新細明體" w:cs="新細明體"/>
          <w:b/>
          <w:bCs/>
          <w:kern w:val="0"/>
          <w:szCs w:val="24"/>
        </w:rPr>
        <w:t>Language</w:t>
      </w:r>
      <w:proofErr w:type="gramEnd"/>
      <w:r w:rsidRPr="00224D24">
        <w:rPr>
          <w:rFonts w:ascii="新細明體" w:eastAsia="新細明體" w:hAnsi="新細明體" w:cs="新細明體"/>
          <w:b/>
          <w:bCs/>
          <w:kern w:val="0"/>
          <w:szCs w:val="24"/>
        </w:rPr>
        <w:t>:</w:t>
      </w:r>
      <w:r w:rsidRPr="00224D24">
        <w:rPr>
          <w:rFonts w:ascii="新細明體" w:eastAsia="新細明體" w:hAnsi="新細明體" w:cs="新細明體"/>
          <w:kern w:val="0"/>
          <w:szCs w:val="24"/>
        </w:rPr>
        <w:t xml:space="preserve"> English </w:t>
      </w:r>
    </w:p>
    <w:p w:rsidR="00224D24" w:rsidRPr="00224D24" w:rsidRDefault="00224D24" w:rsidP="00224D24">
      <w:pPr>
        <w:widowControl/>
        <w:rPr>
          <w:rFonts w:ascii="新細明體" w:eastAsia="新細明體" w:hAnsi="新細明體" w:cs="新細明體"/>
          <w:kern w:val="0"/>
          <w:szCs w:val="24"/>
        </w:rPr>
      </w:pPr>
      <w:proofErr w:type="gramStart"/>
      <w:r w:rsidRPr="00224D24">
        <w:rPr>
          <w:rFonts w:ascii="新細明體" w:eastAsia="新細明體" w:hAnsi="Symbol" w:cs="新細明體"/>
          <w:kern w:val="0"/>
          <w:szCs w:val="24"/>
        </w:rPr>
        <w:t></w:t>
      </w:r>
      <w:r w:rsidRPr="00224D24">
        <w:rPr>
          <w:rFonts w:ascii="新細明體" w:eastAsia="新細明體" w:hAnsi="新細明體" w:cs="新細明體"/>
          <w:kern w:val="0"/>
          <w:szCs w:val="24"/>
        </w:rPr>
        <w:t xml:space="preserve">  </w:t>
      </w:r>
      <w:r w:rsidRPr="00224D24">
        <w:rPr>
          <w:rFonts w:ascii="新細明體" w:eastAsia="新細明體" w:hAnsi="新細明體" w:cs="新細明體"/>
          <w:b/>
          <w:bCs/>
          <w:kern w:val="0"/>
          <w:szCs w:val="24"/>
        </w:rPr>
        <w:t>ISBN</w:t>
      </w:r>
      <w:proofErr w:type="gramEnd"/>
      <w:r w:rsidRPr="00224D24">
        <w:rPr>
          <w:rFonts w:ascii="新細明體" w:eastAsia="新細明體" w:hAnsi="新細明體" w:cs="新細明體"/>
          <w:b/>
          <w:bCs/>
          <w:kern w:val="0"/>
          <w:szCs w:val="24"/>
        </w:rPr>
        <w:t>-10:</w:t>
      </w:r>
      <w:r w:rsidRPr="00224D24">
        <w:rPr>
          <w:rFonts w:ascii="新細明體" w:eastAsia="新細明體" w:hAnsi="新細明體" w:cs="新細明體"/>
          <w:kern w:val="0"/>
          <w:szCs w:val="24"/>
        </w:rPr>
        <w:t xml:space="preserve"> 9780596158101 </w:t>
      </w:r>
    </w:p>
    <w:p w:rsidR="00224D24" w:rsidRPr="00224D24" w:rsidRDefault="00224D24" w:rsidP="00224D24">
      <w:pPr>
        <w:widowControl/>
        <w:rPr>
          <w:rFonts w:ascii="新細明體" w:eastAsia="新細明體" w:hAnsi="新細明體" w:cs="新細明體"/>
          <w:kern w:val="0"/>
          <w:szCs w:val="24"/>
        </w:rPr>
      </w:pPr>
      <w:proofErr w:type="gramStart"/>
      <w:r w:rsidRPr="00224D24">
        <w:rPr>
          <w:rFonts w:ascii="新細明體" w:eastAsia="新細明體" w:hAnsi="Symbol" w:cs="新細明體"/>
          <w:kern w:val="0"/>
          <w:szCs w:val="24"/>
        </w:rPr>
        <w:t></w:t>
      </w:r>
      <w:r w:rsidRPr="00224D24">
        <w:rPr>
          <w:rFonts w:ascii="新細明體" w:eastAsia="新細明體" w:hAnsi="新細明體" w:cs="新細明體"/>
          <w:kern w:val="0"/>
          <w:szCs w:val="24"/>
        </w:rPr>
        <w:t xml:space="preserve">  </w:t>
      </w:r>
      <w:r w:rsidRPr="00224D24">
        <w:rPr>
          <w:rFonts w:ascii="新細明體" w:eastAsia="新細明體" w:hAnsi="新細明體" w:cs="新細明體"/>
          <w:b/>
          <w:bCs/>
          <w:kern w:val="0"/>
          <w:szCs w:val="24"/>
        </w:rPr>
        <w:t>ISBN</w:t>
      </w:r>
      <w:proofErr w:type="gramEnd"/>
      <w:r w:rsidRPr="00224D24">
        <w:rPr>
          <w:rFonts w:ascii="新細明體" w:eastAsia="新細明體" w:hAnsi="新細明體" w:cs="新細明體"/>
          <w:b/>
          <w:bCs/>
          <w:kern w:val="0"/>
          <w:szCs w:val="24"/>
        </w:rPr>
        <w:t>-13:</w:t>
      </w:r>
      <w:r w:rsidRPr="00224D24">
        <w:rPr>
          <w:rFonts w:ascii="新細明體" w:eastAsia="新細明體" w:hAnsi="新細明體" w:cs="新細明體"/>
          <w:kern w:val="0"/>
          <w:szCs w:val="24"/>
        </w:rPr>
        <w:t xml:space="preserve"> 978-0596158101 </w:t>
      </w:r>
    </w:p>
    <w:p w:rsidR="00224D24" w:rsidRPr="00224D24" w:rsidRDefault="00224D24" w:rsidP="00224D24">
      <w:pPr>
        <w:widowControl/>
        <w:rPr>
          <w:rFonts w:ascii="新細明體" w:eastAsia="新細明體" w:hAnsi="新細明體" w:cs="新細明體"/>
          <w:kern w:val="0"/>
          <w:szCs w:val="24"/>
        </w:rPr>
      </w:pPr>
      <w:proofErr w:type="gramStart"/>
      <w:r w:rsidRPr="00224D24">
        <w:rPr>
          <w:rFonts w:ascii="新細明體" w:eastAsia="新細明體" w:hAnsi="Symbol" w:cs="新細明體"/>
          <w:kern w:val="0"/>
          <w:szCs w:val="24"/>
        </w:rPr>
        <w:t></w:t>
      </w:r>
      <w:r w:rsidRPr="00224D24">
        <w:rPr>
          <w:rFonts w:ascii="新細明體" w:eastAsia="新細明體" w:hAnsi="新細明體" w:cs="新細明體"/>
          <w:kern w:val="0"/>
          <w:szCs w:val="24"/>
        </w:rPr>
        <w:t xml:space="preserve">  </w:t>
      </w:r>
      <w:r w:rsidRPr="00224D24">
        <w:rPr>
          <w:rFonts w:ascii="新細明體" w:eastAsia="新細明體" w:hAnsi="新細明體" w:cs="新細明體"/>
          <w:b/>
          <w:bCs/>
          <w:kern w:val="0"/>
          <w:szCs w:val="24"/>
        </w:rPr>
        <w:t>ASIN</w:t>
      </w:r>
      <w:proofErr w:type="gramEnd"/>
      <w:r w:rsidRPr="00224D24">
        <w:rPr>
          <w:rFonts w:ascii="新細明體" w:eastAsia="新細明體" w:hAnsi="新細明體" w:cs="新細明體"/>
          <w:b/>
          <w:bCs/>
          <w:kern w:val="0"/>
          <w:szCs w:val="24"/>
        </w:rPr>
        <w:t>:</w:t>
      </w:r>
      <w:r w:rsidRPr="00224D24">
        <w:rPr>
          <w:rFonts w:ascii="新細明體" w:eastAsia="新細明體" w:hAnsi="新細明體" w:cs="新細明體"/>
          <w:kern w:val="0"/>
          <w:szCs w:val="24"/>
        </w:rPr>
        <w:t xml:space="preserve"> 0596158106 </w:t>
      </w:r>
    </w:p>
    <w:p w:rsidR="00224D24" w:rsidRDefault="00224D24" w:rsidP="00224D24">
      <w:pPr>
        <w:rPr>
          <w:rFonts w:ascii="新細明體" w:eastAsia="新細明體" w:hAnsi="新細明體" w:cs="新細明體"/>
          <w:kern w:val="0"/>
          <w:szCs w:val="24"/>
        </w:rPr>
      </w:pPr>
      <w:proofErr w:type="gramStart"/>
      <w:r w:rsidRPr="00224D24">
        <w:rPr>
          <w:rFonts w:ascii="新細明體" w:eastAsia="新細明體" w:hAnsi="Symbol" w:cs="新細明體"/>
          <w:kern w:val="0"/>
          <w:szCs w:val="24"/>
        </w:rPr>
        <w:t></w:t>
      </w:r>
      <w:r w:rsidRPr="00224D24">
        <w:rPr>
          <w:rFonts w:ascii="新細明體" w:eastAsia="新細明體" w:hAnsi="新細明體" w:cs="新細明體"/>
          <w:kern w:val="0"/>
          <w:szCs w:val="24"/>
        </w:rPr>
        <w:t xml:space="preserve">  </w:t>
      </w:r>
      <w:r w:rsidRPr="00224D24">
        <w:rPr>
          <w:rFonts w:ascii="新細明體" w:eastAsia="新細明體" w:hAnsi="新細明體" w:cs="新細明體"/>
          <w:b/>
          <w:bCs/>
          <w:kern w:val="0"/>
          <w:szCs w:val="24"/>
        </w:rPr>
        <w:t>Product</w:t>
      </w:r>
      <w:proofErr w:type="gramEnd"/>
      <w:r w:rsidRPr="00224D24">
        <w:rPr>
          <w:rFonts w:ascii="新細明體" w:eastAsia="新細明體" w:hAnsi="新細明體" w:cs="新細明體"/>
          <w:b/>
          <w:bCs/>
          <w:kern w:val="0"/>
          <w:szCs w:val="24"/>
        </w:rPr>
        <w:t xml:space="preserve"> Dimensions: </w:t>
      </w:r>
      <w:r w:rsidRPr="00224D24">
        <w:rPr>
          <w:rFonts w:ascii="新細明體" w:eastAsia="新細明體" w:hAnsi="新細明體" w:cs="新細明體"/>
          <w:kern w:val="0"/>
          <w:szCs w:val="24"/>
        </w:rPr>
        <w:t>9.1 x 7.2 x 2.4 inches</w:t>
      </w:r>
    </w:p>
    <w:p w:rsidR="00224D24" w:rsidRDefault="00224D24" w:rsidP="00224D24">
      <w:r>
        <w:t xml:space="preserve">List Price: </w:t>
      </w:r>
      <w:r>
        <w:rPr>
          <w:rStyle w:val="listprice"/>
        </w:rPr>
        <w:t>$64.99</w:t>
      </w:r>
      <w:r>
        <w:t xml:space="preserve"> Price: </w:t>
      </w:r>
      <w:r>
        <w:rPr>
          <w:b/>
          <w:bCs/>
        </w:rPr>
        <w:t>$40.03</w:t>
      </w:r>
      <w:r>
        <w:t xml:space="preserve"> &amp; this item ships for </w:t>
      </w:r>
      <w:r>
        <w:rPr>
          <w:b/>
          <w:bCs/>
        </w:rPr>
        <w:t>FREE with Super Saver Shipping</w:t>
      </w:r>
      <w:r>
        <w:t xml:space="preserve">. </w:t>
      </w:r>
      <w:hyperlink r:id="rId13" w:tgtFrame="AmazonHelp" w:history="1">
        <w:r>
          <w:rPr>
            <w:rStyle w:val="aa"/>
          </w:rPr>
          <w:t>Details</w:t>
        </w:r>
      </w:hyperlink>
      <w:r>
        <w:t xml:space="preserve"> You Save: $24.96 (38%)</w:t>
      </w:r>
    </w:p>
    <w:p w:rsidR="00224D24" w:rsidRPr="00224D24" w:rsidRDefault="00224D24" w:rsidP="00224D24">
      <w:pPr>
        <w:widowControl/>
        <w:spacing w:before="100" w:beforeAutospacing="1" w:after="100" w:afterAutospacing="1"/>
        <w:outlineLvl w:val="2"/>
        <w:rPr>
          <w:rFonts w:ascii="新細明體" w:eastAsia="新細明體" w:hAnsi="新細明體" w:cs="新細明體"/>
          <w:b/>
          <w:bCs/>
          <w:kern w:val="0"/>
          <w:sz w:val="27"/>
          <w:szCs w:val="27"/>
        </w:rPr>
      </w:pPr>
      <w:r w:rsidRPr="00224D24">
        <w:rPr>
          <w:rFonts w:ascii="新細明體" w:eastAsia="新細明體" w:hAnsi="新細明體" w:cs="新細明體"/>
          <w:b/>
          <w:bCs/>
          <w:kern w:val="0"/>
          <w:sz w:val="27"/>
          <w:szCs w:val="27"/>
        </w:rPr>
        <w:t>Product Description</w:t>
      </w:r>
    </w:p>
    <w:p w:rsidR="00224D24" w:rsidRPr="00224D24" w:rsidRDefault="00224D24" w:rsidP="00224D24">
      <w:pPr>
        <w:widowControl/>
        <w:spacing w:before="100" w:beforeAutospacing="1" w:after="100" w:afterAutospacing="1"/>
        <w:rPr>
          <w:rFonts w:ascii="新細明體" w:eastAsia="新細明體" w:hAnsi="新細明體" w:cs="新細明體"/>
          <w:kern w:val="0"/>
          <w:szCs w:val="24"/>
        </w:rPr>
      </w:pPr>
      <w:r w:rsidRPr="00224D24">
        <w:rPr>
          <w:rFonts w:ascii="新細明體" w:eastAsia="新細明體" w:hAnsi="新細明體" w:cs="新細明體"/>
          <w:kern w:val="0"/>
          <w:szCs w:val="24"/>
        </w:rPr>
        <w:t xml:space="preserve">If you've mastered Python's fundamentals, you're ready to start using it to get real work done. </w:t>
      </w:r>
      <w:r w:rsidRPr="00224D24">
        <w:rPr>
          <w:rFonts w:ascii="新細明體" w:eastAsia="新細明體" w:hAnsi="新細明體" w:cs="新細明體"/>
          <w:i/>
          <w:iCs/>
          <w:kern w:val="0"/>
          <w:szCs w:val="24"/>
        </w:rPr>
        <w:t>Programming Python</w:t>
      </w:r>
      <w:r w:rsidRPr="00224D24">
        <w:rPr>
          <w:rFonts w:ascii="新細明體" w:eastAsia="新細明體" w:hAnsi="新細明體" w:cs="新細明體"/>
          <w:kern w:val="0"/>
          <w:szCs w:val="24"/>
        </w:rPr>
        <w:t xml:space="preserve"> will show you how, with in-depth tutorials on the language's primary application domains: system administration, GUIs, and the Web. You'll also explore how Python is used in databases, networking, front-end scripting layers, text processing, and more. This book focuses on commonly used tools and libraries to give you a comprehensive understanding of Python’s many roles in practical, real-world programming.</w:t>
      </w:r>
    </w:p>
    <w:p w:rsidR="00224D24" w:rsidRPr="00224D24" w:rsidRDefault="00224D24" w:rsidP="00224D24">
      <w:pPr>
        <w:widowControl/>
        <w:spacing w:before="100" w:beforeAutospacing="1" w:after="100" w:afterAutospacing="1"/>
        <w:rPr>
          <w:rFonts w:ascii="新細明體" w:eastAsia="新細明體" w:hAnsi="新細明體" w:cs="新細明體"/>
          <w:kern w:val="0"/>
          <w:szCs w:val="24"/>
        </w:rPr>
      </w:pPr>
      <w:r w:rsidRPr="00224D24">
        <w:rPr>
          <w:rFonts w:ascii="新細明體" w:eastAsia="新細明體" w:hAnsi="新細明體" w:cs="新細明體"/>
          <w:kern w:val="0"/>
          <w:szCs w:val="24"/>
        </w:rPr>
        <w:t xml:space="preserve">You'll learn language syntax and programming techniques in a clear and concise manner, with lots of examples that illustrate both correct usage and common idioms. Completely updated for version 3.x, </w:t>
      </w:r>
      <w:r w:rsidRPr="00224D24">
        <w:rPr>
          <w:rFonts w:ascii="新細明體" w:eastAsia="新細明體" w:hAnsi="新細明體" w:cs="新細明體"/>
          <w:i/>
          <w:iCs/>
          <w:kern w:val="0"/>
          <w:szCs w:val="24"/>
        </w:rPr>
        <w:t>Programming Python</w:t>
      </w:r>
      <w:r w:rsidRPr="00224D24">
        <w:rPr>
          <w:rFonts w:ascii="新細明體" w:eastAsia="新細明體" w:hAnsi="新細明體" w:cs="新細明體"/>
          <w:kern w:val="0"/>
          <w:szCs w:val="24"/>
        </w:rPr>
        <w:t xml:space="preserve"> also delves into the language as a software development tool, with many code examples scaled specifically for that purpose.</w:t>
      </w:r>
    </w:p>
    <w:p w:rsidR="00224D24" w:rsidRPr="00224D24" w:rsidRDefault="00224D24" w:rsidP="00224D24">
      <w:pPr>
        <w:widowControl/>
        <w:spacing w:before="100" w:beforeAutospacing="1" w:after="100" w:afterAutospacing="1"/>
        <w:rPr>
          <w:rFonts w:ascii="新細明體" w:eastAsia="新細明體" w:hAnsi="新細明體" w:cs="新細明體"/>
          <w:kern w:val="0"/>
          <w:szCs w:val="24"/>
        </w:rPr>
      </w:pPr>
      <w:r w:rsidRPr="00224D24">
        <w:rPr>
          <w:rFonts w:ascii="新細明體" w:eastAsia="新細明體" w:hAnsi="新細明體" w:cs="新細明體"/>
          <w:kern w:val="0"/>
          <w:szCs w:val="24"/>
        </w:rPr>
        <w:t>Topics include:</w:t>
      </w:r>
    </w:p>
    <w:p w:rsidR="00224D24" w:rsidRPr="00224D24" w:rsidRDefault="00224D24" w:rsidP="00224D24">
      <w:pPr>
        <w:widowControl/>
        <w:numPr>
          <w:ilvl w:val="0"/>
          <w:numId w:val="4"/>
        </w:numPr>
        <w:spacing w:before="100" w:beforeAutospacing="1" w:after="100" w:afterAutospacing="1"/>
        <w:rPr>
          <w:rFonts w:ascii="新細明體" w:eastAsia="新細明體" w:hAnsi="新細明體" w:cs="新細明體"/>
          <w:kern w:val="0"/>
          <w:szCs w:val="24"/>
        </w:rPr>
      </w:pPr>
      <w:r w:rsidRPr="00224D24">
        <w:rPr>
          <w:rFonts w:ascii="新細明體" w:eastAsia="新細明體" w:hAnsi="新細明體" w:cs="新細明體"/>
          <w:b/>
          <w:bCs/>
          <w:kern w:val="0"/>
          <w:szCs w:val="24"/>
        </w:rPr>
        <w:t>Quick Python tour:</w:t>
      </w:r>
      <w:r w:rsidRPr="00224D24">
        <w:rPr>
          <w:rFonts w:ascii="新細明體" w:eastAsia="新細明體" w:hAnsi="新細明體" w:cs="新細明體"/>
          <w:kern w:val="0"/>
          <w:szCs w:val="24"/>
        </w:rPr>
        <w:t xml:space="preserve"> Build a simple demo that includes data representation, object-oriented programming, object persistence, GUIs, and website basics </w:t>
      </w:r>
    </w:p>
    <w:p w:rsidR="00224D24" w:rsidRPr="00224D24" w:rsidRDefault="00224D24" w:rsidP="00224D24">
      <w:pPr>
        <w:widowControl/>
        <w:numPr>
          <w:ilvl w:val="0"/>
          <w:numId w:val="4"/>
        </w:numPr>
        <w:spacing w:before="100" w:beforeAutospacing="1" w:after="100" w:afterAutospacing="1"/>
        <w:rPr>
          <w:rFonts w:ascii="新細明體" w:eastAsia="新細明體" w:hAnsi="新細明體" w:cs="新細明體"/>
          <w:kern w:val="0"/>
          <w:szCs w:val="24"/>
        </w:rPr>
      </w:pPr>
      <w:r w:rsidRPr="00224D24">
        <w:rPr>
          <w:rFonts w:ascii="新細明體" w:eastAsia="新細明體" w:hAnsi="新細明體" w:cs="新細明體"/>
          <w:b/>
          <w:bCs/>
          <w:kern w:val="0"/>
          <w:szCs w:val="24"/>
        </w:rPr>
        <w:t>System programming:</w:t>
      </w:r>
      <w:r w:rsidRPr="00224D24">
        <w:rPr>
          <w:rFonts w:ascii="新細明體" w:eastAsia="新細明體" w:hAnsi="新細明體" w:cs="新細明體"/>
          <w:kern w:val="0"/>
          <w:szCs w:val="24"/>
        </w:rPr>
        <w:t xml:space="preserve"> Explore system interface tools and techniques for command-line scripting, processing files and folders, running programs in parallel, and more </w:t>
      </w:r>
    </w:p>
    <w:p w:rsidR="00224D24" w:rsidRPr="00224D24" w:rsidRDefault="00224D24" w:rsidP="00224D24">
      <w:pPr>
        <w:widowControl/>
        <w:numPr>
          <w:ilvl w:val="0"/>
          <w:numId w:val="4"/>
        </w:numPr>
        <w:spacing w:before="100" w:beforeAutospacing="1" w:after="100" w:afterAutospacing="1"/>
        <w:rPr>
          <w:rFonts w:ascii="新細明體" w:eastAsia="新細明體" w:hAnsi="新細明體" w:cs="新細明體"/>
          <w:kern w:val="0"/>
          <w:szCs w:val="24"/>
        </w:rPr>
      </w:pPr>
      <w:r w:rsidRPr="00224D24">
        <w:rPr>
          <w:rFonts w:ascii="新細明體" w:eastAsia="新細明體" w:hAnsi="新細明體" w:cs="新細明體"/>
          <w:b/>
          <w:bCs/>
          <w:kern w:val="0"/>
          <w:szCs w:val="24"/>
        </w:rPr>
        <w:t>GUI programming:</w:t>
      </w:r>
      <w:r w:rsidRPr="00224D24">
        <w:rPr>
          <w:rFonts w:ascii="新細明體" w:eastAsia="新細明體" w:hAnsi="新細明體" w:cs="新細明體"/>
          <w:kern w:val="0"/>
          <w:szCs w:val="24"/>
        </w:rPr>
        <w:t xml:space="preserve"> Learn to use Python’s </w:t>
      </w:r>
      <w:proofErr w:type="spellStart"/>
      <w:r w:rsidRPr="00224D24">
        <w:rPr>
          <w:rFonts w:ascii="新細明體" w:eastAsia="新細明體" w:hAnsi="新細明體" w:cs="新細明體"/>
          <w:kern w:val="0"/>
          <w:szCs w:val="24"/>
        </w:rPr>
        <w:t>tkinter</w:t>
      </w:r>
      <w:proofErr w:type="spellEnd"/>
      <w:r w:rsidRPr="00224D24">
        <w:rPr>
          <w:rFonts w:ascii="新細明體" w:eastAsia="新細明體" w:hAnsi="新細明體" w:cs="新細明體"/>
          <w:kern w:val="0"/>
          <w:szCs w:val="24"/>
        </w:rPr>
        <w:t xml:space="preserve"> widget library </w:t>
      </w:r>
    </w:p>
    <w:p w:rsidR="00224D24" w:rsidRPr="00224D24" w:rsidRDefault="00224D24" w:rsidP="00224D24">
      <w:pPr>
        <w:widowControl/>
        <w:numPr>
          <w:ilvl w:val="0"/>
          <w:numId w:val="4"/>
        </w:numPr>
        <w:spacing w:before="100" w:beforeAutospacing="1" w:after="100" w:afterAutospacing="1"/>
        <w:rPr>
          <w:rFonts w:ascii="新細明體" w:eastAsia="新細明體" w:hAnsi="新細明體" w:cs="新細明體"/>
          <w:kern w:val="0"/>
          <w:szCs w:val="24"/>
        </w:rPr>
      </w:pPr>
      <w:r w:rsidRPr="00224D24">
        <w:rPr>
          <w:rFonts w:ascii="新細明體" w:eastAsia="新細明體" w:hAnsi="新細明體" w:cs="新細明體"/>
          <w:b/>
          <w:bCs/>
          <w:kern w:val="0"/>
          <w:szCs w:val="24"/>
        </w:rPr>
        <w:t>Internet programming:</w:t>
      </w:r>
      <w:r w:rsidRPr="00224D24">
        <w:rPr>
          <w:rFonts w:ascii="新細明體" w:eastAsia="新細明體" w:hAnsi="新細明體" w:cs="新細明體"/>
          <w:kern w:val="0"/>
          <w:szCs w:val="24"/>
        </w:rPr>
        <w:t xml:space="preserve"> Access client-side network protocols and email tools, use CGI scripts, and learn website implementation techniques </w:t>
      </w:r>
    </w:p>
    <w:p w:rsidR="00224D24" w:rsidRPr="00224D24" w:rsidRDefault="00224D24" w:rsidP="00224D24">
      <w:pPr>
        <w:widowControl/>
        <w:numPr>
          <w:ilvl w:val="0"/>
          <w:numId w:val="4"/>
        </w:numPr>
        <w:spacing w:before="100" w:beforeAutospacing="1" w:after="100" w:afterAutospacing="1"/>
        <w:rPr>
          <w:rFonts w:ascii="新細明體" w:eastAsia="新細明體" w:hAnsi="新細明體" w:cs="新細明體"/>
          <w:kern w:val="0"/>
          <w:szCs w:val="24"/>
        </w:rPr>
      </w:pPr>
      <w:r w:rsidRPr="00224D24">
        <w:rPr>
          <w:rFonts w:ascii="新細明體" w:eastAsia="新細明體" w:hAnsi="新細明體" w:cs="新細明體"/>
          <w:b/>
          <w:bCs/>
          <w:kern w:val="0"/>
          <w:szCs w:val="24"/>
        </w:rPr>
        <w:t>More ways to apply Python:</w:t>
      </w:r>
      <w:r w:rsidRPr="00224D24">
        <w:rPr>
          <w:rFonts w:ascii="新細明體" w:eastAsia="新細明體" w:hAnsi="新細明體" w:cs="新細明體"/>
          <w:kern w:val="0"/>
          <w:szCs w:val="24"/>
        </w:rPr>
        <w:t xml:space="preserve"> Implement data structures, parse text-based information, interface with databases, and extend and embed Python </w:t>
      </w:r>
    </w:p>
    <w:p w:rsidR="00224D24" w:rsidRPr="00224D24" w:rsidRDefault="00224D24" w:rsidP="00224D24">
      <w:pPr>
        <w:widowControl/>
        <w:spacing w:before="100" w:beforeAutospacing="1" w:after="100" w:afterAutospacing="1"/>
        <w:outlineLvl w:val="2"/>
        <w:rPr>
          <w:rFonts w:ascii="新細明體" w:eastAsia="新細明體" w:hAnsi="新細明體" w:cs="新細明體"/>
          <w:b/>
          <w:bCs/>
          <w:kern w:val="0"/>
          <w:sz w:val="27"/>
          <w:szCs w:val="27"/>
        </w:rPr>
      </w:pPr>
      <w:r w:rsidRPr="00224D24">
        <w:rPr>
          <w:rFonts w:ascii="新細明體" w:eastAsia="新細明體" w:hAnsi="新細明體" w:cs="新細明體"/>
          <w:b/>
          <w:bCs/>
          <w:kern w:val="0"/>
          <w:sz w:val="27"/>
          <w:szCs w:val="27"/>
        </w:rPr>
        <w:t>About the Author</w:t>
      </w:r>
    </w:p>
    <w:p w:rsidR="00224D24" w:rsidRDefault="00224D24" w:rsidP="00224D24">
      <w:pPr>
        <w:widowControl/>
        <w:spacing w:before="100" w:beforeAutospacing="1" w:after="100" w:afterAutospacing="1"/>
        <w:rPr>
          <w:rFonts w:ascii="新細明體" w:eastAsia="新細明體" w:hAnsi="新細明體" w:cs="新細明體" w:hint="eastAsia"/>
          <w:kern w:val="0"/>
          <w:szCs w:val="24"/>
        </w:rPr>
      </w:pPr>
      <w:r w:rsidRPr="00224D24">
        <w:rPr>
          <w:rFonts w:ascii="新細明體" w:eastAsia="新細明體" w:hAnsi="新細明體" w:cs="新細明體"/>
          <w:kern w:val="0"/>
          <w:szCs w:val="24"/>
        </w:rPr>
        <w:t xml:space="preserve">Mark Lutz is the world leader in Python training, the author of Python's earliest and best-selling texts, and a pioneering figure in the Python community since 1992. He has </w:t>
      </w:r>
      <w:r w:rsidRPr="00224D24">
        <w:rPr>
          <w:rFonts w:ascii="新細明體" w:eastAsia="新細明體" w:hAnsi="新細明體" w:cs="新細明體"/>
          <w:kern w:val="0"/>
          <w:szCs w:val="24"/>
        </w:rPr>
        <w:lastRenderedPageBreak/>
        <w:t>been a software developer for 25 years, and is the author of O'Reilly's Programming Python, 3rd Edition and Python Pocket Reference, 3rd Edition.</w:t>
      </w:r>
    </w:p>
    <w:p w:rsidR="00E3194A" w:rsidRDefault="00E3194A" w:rsidP="00E3194A">
      <w:pPr>
        <w:widowControl/>
        <w:spacing w:before="100" w:beforeAutospacing="1" w:after="100" w:afterAutospacing="1"/>
        <w:outlineLvl w:val="2"/>
        <w:rPr>
          <w:rFonts w:ascii="新細明體" w:eastAsia="新細明體" w:hAnsi="新細明體" w:cs="新細明體"/>
          <w:b/>
          <w:bCs/>
          <w:kern w:val="0"/>
          <w:sz w:val="27"/>
          <w:szCs w:val="27"/>
        </w:rPr>
      </w:pPr>
      <w:r w:rsidRPr="00E3194A">
        <w:rPr>
          <w:rFonts w:ascii="新細明體" w:eastAsia="新細明體" w:hAnsi="新細明體" w:cs="新細明體"/>
          <w:b/>
          <w:bCs/>
          <w:kern w:val="0"/>
          <w:sz w:val="27"/>
          <w:szCs w:val="27"/>
        </w:rPr>
        <w:t>~/</w:t>
      </w:r>
      <w:proofErr w:type="spellStart"/>
      <w:r w:rsidRPr="00E3194A">
        <w:rPr>
          <w:rFonts w:ascii="新細明體" w:eastAsia="新細明體" w:hAnsi="新細明體" w:cs="新細明體"/>
          <w:b/>
          <w:bCs/>
          <w:kern w:val="0"/>
          <w:sz w:val="27"/>
          <w:szCs w:val="27"/>
        </w:rPr>
        <w:t>LanguageAndComputer</w:t>
      </w:r>
      <w:proofErr w:type="spellEnd"/>
      <w:r w:rsidRPr="00E3194A">
        <w:rPr>
          <w:rFonts w:ascii="新細明體" w:eastAsia="新細明體" w:hAnsi="新細明體" w:cs="新細明體"/>
          <w:b/>
          <w:bCs/>
          <w:kern w:val="0"/>
          <w:sz w:val="27"/>
          <w:szCs w:val="27"/>
        </w:rPr>
        <w:t>/Computer/Python Essential Reference.jpg</w:t>
      </w:r>
    </w:p>
    <w:p w:rsidR="00E3194A" w:rsidRPr="00E3194A" w:rsidRDefault="00E3194A" w:rsidP="00224D24">
      <w:pPr>
        <w:widowControl/>
        <w:spacing w:before="100" w:beforeAutospacing="1" w:after="100" w:afterAutospacing="1"/>
        <w:rPr>
          <w:rFonts w:ascii="新細明體" w:eastAsia="新細明體" w:hAnsi="新細明體" w:cs="新細明體"/>
          <w:kern w:val="0"/>
          <w:szCs w:val="24"/>
        </w:rPr>
      </w:pPr>
    </w:p>
    <w:p w:rsidR="00E13D8B" w:rsidRPr="00224D24" w:rsidRDefault="00E13D8B" w:rsidP="00224D24">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kern w:val="0"/>
          <w:szCs w:val="24"/>
        </w:rPr>
        <w:drawing>
          <wp:inline distT="0" distB="0" distL="0" distR="0">
            <wp:extent cx="2857500" cy="2857500"/>
            <wp:effectExtent l="19050" t="0" r="0" b="0"/>
            <wp:docPr id="7" name="圖片 7" descr="D:\BookStoreProject\LanguageAndComputer\Computer\Python Essential 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ookStoreProject\LanguageAndComputer\Computer\Python Essential Reference.jpg"/>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13D8B" w:rsidRDefault="00E13D8B" w:rsidP="00E13D8B">
      <w:pPr>
        <w:pStyle w:val="1"/>
      </w:pPr>
      <w:r>
        <w:t xml:space="preserve">Python Essential Reference </w:t>
      </w:r>
    </w:p>
    <w:p w:rsidR="00E13D8B" w:rsidRPr="00E13D8B" w:rsidRDefault="00E13D8B" w:rsidP="00E13D8B">
      <w:pPr>
        <w:widowControl/>
        <w:rPr>
          <w:rFonts w:ascii="新細明體" w:eastAsia="新細明體" w:hAnsi="新細明體" w:cs="新細明體"/>
          <w:kern w:val="0"/>
          <w:szCs w:val="24"/>
        </w:rPr>
      </w:pPr>
      <w:proofErr w:type="gramStart"/>
      <w:r w:rsidRPr="00E13D8B">
        <w:rPr>
          <w:rFonts w:ascii="新細明體" w:eastAsia="新細明體" w:hAnsi="Symbol" w:cs="新細明體"/>
          <w:kern w:val="0"/>
          <w:szCs w:val="24"/>
        </w:rPr>
        <w:t></w:t>
      </w:r>
      <w:r w:rsidRPr="00E13D8B">
        <w:rPr>
          <w:rFonts w:ascii="新細明體" w:eastAsia="新細明體" w:hAnsi="新細明體" w:cs="新細明體"/>
          <w:kern w:val="0"/>
          <w:szCs w:val="24"/>
        </w:rPr>
        <w:t xml:space="preserve">  </w:t>
      </w:r>
      <w:r w:rsidRPr="00E13D8B">
        <w:rPr>
          <w:rFonts w:ascii="新細明體" w:eastAsia="新細明體" w:hAnsi="新細明體" w:cs="新細明體"/>
          <w:b/>
          <w:bCs/>
          <w:kern w:val="0"/>
          <w:szCs w:val="24"/>
        </w:rPr>
        <w:t>Paperback</w:t>
      </w:r>
      <w:proofErr w:type="gramEnd"/>
      <w:r w:rsidRPr="00E13D8B">
        <w:rPr>
          <w:rFonts w:ascii="新細明體" w:eastAsia="新細明體" w:hAnsi="新細明體" w:cs="新細明體"/>
          <w:b/>
          <w:bCs/>
          <w:kern w:val="0"/>
          <w:szCs w:val="24"/>
        </w:rPr>
        <w:t>:</w:t>
      </w:r>
      <w:r w:rsidRPr="00E13D8B">
        <w:rPr>
          <w:rFonts w:ascii="新細明體" w:eastAsia="新細明體" w:hAnsi="新細明體" w:cs="新細明體"/>
          <w:kern w:val="0"/>
          <w:szCs w:val="24"/>
        </w:rPr>
        <w:t xml:space="preserve"> 717 pages </w:t>
      </w:r>
    </w:p>
    <w:p w:rsidR="00E13D8B" w:rsidRPr="00E13D8B" w:rsidRDefault="00E13D8B" w:rsidP="00E13D8B">
      <w:pPr>
        <w:widowControl/>
        <w:rPr>
          <w:rFonts w:ascii="新細明體" w:eastAsia="新細明體" w:hAnsi="新細明體" w:cs="新細明體"/>
          <w:kern w:val="0"/>
          <w:szCs w:val="24"/>
        </w:rPr>
      </w:pPr>
      <w:proofErr w:type="gramStart"/>
      <w:r w:rsidRPr="00E13D8B">
        <w:rPr>
          <w:rFonts w:ascii="新細明體" w:eastAsia="新細明體" w:hAnsi="Symbol" w:cs="新細明體"/>
          <w:kern w:val="0"/>
          <w:szCs w:val="24"/>
        </w:rPr>
        <w:t></w:t>
      </w:r>
      <w:r w:rsidRPr="00E13D8B">
        <w:rPr>
          <w:rFonts w:ascii="新細明體" w:eastAsia="新細明體" w:hAnsi="新細明體" w:cs="新細明體"/>
          <w:kern w:val="0"/>
          <w:szCs w:val="24"/>
        </w:rPr>
        <w:t xml:space="preserve">  </w:t>
      </w:r>
      <w:r w:rsidRPr="00E13D8B">
        <w:rPr>
          <w:rFonts w:ascii="新細明體" w:eastAsia="新細明體" w:hAnsi="新細明體" w:cs="新細明體"/>
          <w:b/>
          <w:bCs/>
          <w:kern w:val="0"/>
          <w:szCs w:val="24"/>
        </w:rPr>
        <w:t>Publisher</w:t>
      </w:r>
      <w:proofErr w:type="gramEnd"/>
      <w:r w:rsidRPr="00E13D8B">
        <w:rPr>
          <w:rFonts w:ascii="新細明體" w:eastAsia="新細明體" w:hAnsi="新細明體" w:cs="新細明體"/>
          <w:b/>
          <w:bCs/>
          <w:kern w:val="0"/>
          <w:szCs w:val="24"/>
        </w:rPr>
        <w:t>:</w:t>
      </w:r>
      <w:r w:rsidRPr="00E13D8B">
        <w:rPr>
          <w:rFonts w:ascii="新細明體" w:eastAsia="新細明體" w:hAnsi="新細明體" w:cs="新細明體"/>
          <w:kern w:val="0"/>
          <w:szCs w:val="24"/>
        </w:rPr>
        <w:t xml:space="preserve"> Addison-Wesley Professional; 4 edition (July 19, 2009) </w:t>
      </w:r>
    </w:p>
    <w:p w:rsidR="00E13D8B" w:rsidRPr="00E13D8B" w:rsidRDefault="00E13D8B" w:rsidP="00E13D8B">
      <w:pPr>
        <w:widowControl/>
        <w:rPr>
          <w:rFonts w:ascii="新細明體" w:eastAsia="新細明體" w:hAnsi="新細明體" w:cs="新細明體"/>
          <w:kern w:val="0"/>
          <w:szCs w:val="24"/>
        </w:rPr>
      </w:pPr>
      <w:proofErr w:type="gramStart"/>
      <w:r w:rsidRPr="00E13D8B">
        <w:rPr>
          <w:rFonts w:ascii="新細明體" w:eastAsia="新細明體" w:hAnsi="Symbol" w:cs="新細明體"/>
          <w:kern w:val="0"/>
          <w:szCs w:val="24"/>
        </w:rPr>
        <w:t></w:t>
      </w:r>
      <w:r w:rsidRPr="00E13D8B">
        <w:rPr>
          <w:rFonts w:ascii="新細明體" w:eastAsia="新細明體" w:hAnsi="新細明體" w:cs="新細明體"/>
          <w:kern w:val="0"/>
          <w:szCs w:val="24"/>
        </w:rPr>
        <w:t xml:space="preserve">  </w:t>
      </w:r>
      <w:r w:rsidRPr="00E13D8B">
        <w:rPr>
          <w:rFonts w:ascii="新細明體" w:eastAsia="新細明體" w:hAnsi="新細明體" w:cs="新細明體"/>
          <w:b/>
          <w:bCs/>
          <w:kern w:val="0"/>
          <w:szCs w:val="24"/>
        </w:rPr>
        <w:t>Language</w:t>
      </w:r>
      <w:proofErr w:type="gramEnd"/>
      <w:r w:rsidRPr="00E13D8B">
        <w:rPr>
          <w:rFonts w:ascii="新細明體" w:eastAsia="新細明體" w:hAnsi="新細明體" w:cs="新細明體"/>
          <w:b/>
          <w:bCs/>
          <w:kern w:val="0"/>
          <w:szCs w:val="24"/>
        </w:rPr>
        <w:t>:</w:t>
      </w:r>
      <w:r w:rsidRPr="00E13D8B">
        <w:rPr>
          <w:rFonts w:ascii="新細明體" w:eastAsia="新細明體" w:hAnsi="新細明體" w:cs="新細明體"/>
          <w:kern w:val="0"/>
          <w:szCs w:val="24"/>
        </w:rPr>
        <w:t xml:space="preserve"> English </w:t>
      </w:r>
    </w:p>
    <w:p w:rsidR="00E13D8B" w:rsidRPr="00E13D8B" w:rsidRDefault="00E13D8B" w:rsidP="00E13D8B">
      <w:pPr>
        <w:widowControl/>
        <w:rPr>
          <w:rFonts w:ascii="新細明體" w:eastAsia="新細明體" w:hAnsi="新細明體" w:cs="新細明體"/>
          <w:kern w:val="0"/>
          <w:szCs w:val="24"/>
        </w:rPr>
      </w:pPr>
      <w:proofErr w:type="gramStart"/>
      <w:r w:rsidRPr="00E13D8B">
        <w:rPr>
          <w:rFonts w:ascii="新細明體" w:eastAsia="新細明體" w:hAnsi="Symbol" w:cs="新細明體"/>
          <w:kern w:val="0"/>
          <w:szCs w:val="24"/>
        </w:rPr>
        <w:t></w:t>
      </w:r>
      <w:r w:rsidRPr="00E13D8B">
        <w:rPr>
          <w:rFonts w:ascii="新細明體" w:eastAsia="新細明體" w:hAnsi="新細明體" w:cs="新細明體"/>
          <w:kern w:val="0"/>
          <w:szCs w:val="24"/>
        </w:rPr>
        <w:t xml:space="preserve">  </w:t>
      </w:r>
      <w:r w:rsidRPr="00E13D8B">
        <w:rPr>
          <w:rFonts w:ascii="新細明體" w:eastAsia="新細明體" w:hAnsi="新細明體" w:cs="新細明體"/>
          <w:b/>
          <w:bCs/>
          <w:kern w:val="0"/>
          <w:szCs w:val="24"/>
        </w:rPr>
        <w:t>ISBN</w:t>
      </w:r>
      <w:proofErr w:type="gramEnd"/>
      <w:r w:rsidRPr="00E13D8B">
        <w:rPr>
          <w:rFonts w:ascii="新細明體" w:eastAsia="新細明體" w:hAnsi="新細明體" w:cs="新細明體"/>
          <w:b/>
          <w:bCs/>
          <w:kern w:val="0"/>
          <w:szCs w:val="24"/>
        </w:rPr>
        <w:t>-10:</w:t>
      </w:r>
      <w:r w:rsidRPr="00E13D8B">
        <w:rPr>
          <w:rFonts w:ascii="新細明體" w:eastAsia="新細明體" w:hAnsi="新細明體" w:cs="新細明體"/>
          <w:kern w:val="0"/>
          <w:szCs w:val="24"/>
        </w:rPr>
        <w:t xml:space="preserve"> 9780672329784 </w:t>
      </w:r>
    </w:p>
    <w:p w:rsidR="00E13D8B" w:rsidRPr="00E13D8B" w:rsidRDefault="00E13D8B" w:rsidP="00E13D8B">
      <w:pPr>
        <w:widowControl/>
        <w:rPr>
          <w:rFonts w:ascii="新細明體" w:eastAsia="新細明體" w:hAnsi="新細明體" w:cs="新細明體"/>
          <w:kern w:val="0"/>
          <w:szCs w:val="24"/>
        </w:rPr>
      </w:pPr>
      <w:proofErr w:type="gramStart"/>
      <w:r w:rsidRPr="00E13D8B">
        <w:rPr>
          <w:rFonts w:ascii="新細明體" w:eastAsia="新細明體" w:hAnsi="Symbol" w:cs="新細明體"/>
          <w:kern w:val="0"/>
          <w:szCs w:val="24"/>
        </w:rPr>
        <w:t></w:t>
      </w:r>
      <w:r w:rsidRPr="00E13D8B">
        <w:rPr>
          <w:rFonts w:ascii="新細明體" w:eastAsia="新細明體" w:hAnsi="新細明體" w:cs="新細明體"/>
          <w:kern w:val="0"/>
          <w:szCs w:val="24"/>
        </w:rPr>
        <w:t xml:space="preserve">  </w:t>
      </w:r>
      <w:r w:rsidRPr="00E13D8B">
        <w:rPr>
          <w:rFonts w:ascii="新細明體" w:eastAsia="新細明體" w:hAnsi="新細明體" w:cs="新細明體"/>
          <w:b/>
          <w:bCs/>
          <w:kern w:val="0"/>
          <w:szCs w:val="24"/>
        </w:rPr>
        <w:t>ISBN</w:t>
      </w:r>
      <w:proofErr w:type="gramEnd"/>
      <w:r w:rsidRPr="00E13D8B">
        <w:rPr>
          <w:rFonts w:ascii="新細明體" w:eastAsia="新細明體" w:hAnsi="新細明體" w:cs="新細明體"/>
          <w:b/>
          <w:bCs/>
          <w:kern w:val="0"/>
          <w:szCs w:val="24"/>
        </w:rPr>
        <w:t>-13:</w:t>
      </w:r>
      <w:r w:rsidRPr="00E13D8B">
        <w:rPr>
          <w:rFonts w:ascii="新細明體" w:eastAsia="新細明體" w:hAnsi="新細明體" w:cs="新細明體"/>
          <w:kern w:val="0"/>
          <w:szCs w:val="24"/>
        </w:rPr>
        <w:t xml:space="preserve"> 978-0672329784 </w:t>
      </w:r>
    </w:p>
    <w:p w:rsidR="00E13D8B" w:rsidRPr="00E13D8B" w:rsidRDefault="00E13D8B" w:rsidP="00E13D8B">
      <w:pPr>
        <w:widowControl/>
        <w:rPr>
          <w:rFonts w:ascii="新細明體" w:eastAsia="新細明體" w:hAnsi="新細明體" w:cs="新細明體"/>
          <w:kern w:val="0"/>
          <w:szCs w:val="24"/>
        </w:rPr>
      </w:pPr>
      <w:proofErr w:type="gramStart"/>
      <w:r w:rsidRPr="00E13D8B">
        <w:rPr>
          <w:rFonts w:ascii="新細明體" w:eastAsia="新細明體" w:hAnsi="Symbol" w:cs="新細明體"/>
          <w:kern w:val="0"/>
          <w:szCs w:val="24"/>
        </w:rPr>
        <w:t></w:t>
      </w:r>
      <w:r w:rsidRPr="00E13D8B">
        <w:rPr>
          <w:rFonts w:ascii="新細明體" w:eastAsia="新細明體" w:hAnsi="新細明體" w:cs="新細明體"/>
          <w:kern w:val="0"/>
          <w:szCs w:val="24"/>
        </w:rPr>
        <w:t xml:space="preserve">  </w:t>
      </w:r>
      <w:r w:rsidRPr="00E13D8B">
        <w:rPr>
          <w:rFonts w:ascii="新細明體" w:eastAsia="新細明體" w:hAnsi="新細明體" w:cs="新細明體"/>
          <w:b/>
          <w:bCs/>
          <w:kern w:val="0"/>
          <w:szCs w:val="24"/>
        </w:rPr>
        <w:t>ASIN</w:t>
      </w:r>
      <w:proofErr w:type="gramEnd"/>
      <w:r w:rsidRPr="00E13D8B">
        <w:rPr>
          <w:rFonts w:ascii="新細明體" w:eastAsia="新細明體" w:hAnsi="新細明體" w:cs="新細明體"/>
          <w:b/>
          <w:bCs/>
          <w:kern w:val="0"/>
          <w:szCs w:val="24"/>
        </w:rPr>
        <w:t>:</w:t>
      </w:r>
      <w:r w:rsidRPr="00E13D8B">
        <w:rPr>
          <w:rFonts w:ascii="新細明體" w:eastAsia="新細明體" w:hAnsi="新細明體" w:cs="新細明體"/>
          <w:kern w:val="0"/>
          <w:szCs w:val="24"/>
        </w:rPr>
        <w:t xml:space="preserve"> 0672329786 </w:t>
      </w:r>
    </w:p>
    <w:p w:rsidR="00224D24" w:rsidRDefault="00E13D8B" w:rsidP="00E13D8B">
      <w:pPr>
        <w:rPr>
          <w:rFonts w:ascii="新細明體" w:eastAsia="新細明體" w:hAnsi="新細明體" w:cs="新細明體"/>
          <w:kern w:val="0"/>
          <w:szCs w:val="24"/>
        </w:rPr>
      </w:pPr>
      <w:proofErr w:type="gramStart"/>
      <w:r w:rsidRPr="00E13D8B">
        <w:rPr>
          <w:rFonts w:ascii="新細明體" w:eastAsia="新細明體" w:hAnsi="Symbol" w:cs="新細明體"/>
          <w:kern w:val="0"/>
          <w:szCs w:val="24"/>
        </w:rPr>
        <w:t></w:t>
      </w:r>
      <w:r w:rsidRPr="00E13D8B">
        <w:rPr>
          <w:rFonts w:ascii="新細明體" w:eastAsia="新細明體" w:hAnsi="新細明體" w:cs="新細明體"/>
          <w:kern w:val="0"/>
          <w:szCs w:val="24"/>
        </w:rPr>
        <w:t xml:space="preserve">  </w:t>
      </w:r>
      <w:r w:rsidRPr="00E13D8B">
        <w:rPr>
          <w:rFonts w:ascii="新細明體" w:eastAsia="新細明體" w:hAnsi="新細明體" w:cs="新細明體"/>
          <w:b/>
          <w:bCs/>
          <w:kern w:val="0"/>
          <w:szCs w:val="24"/>
        </w:rPr>
        <w:t>Product</w:t>
      </w:r>
      <w:proofErr w:type="gramEnd"/>
      <w:r w:rsidRPr="00E13D8B">
        <w:rPr>
          <w:rFonts w:ascii="新細明體" w:eastAsia="新細明體" w:hAnsi="新細明體" w:cs="新細明體"/>
          <w:b/>
          <w:bCs/>
          <w:kern w:val="0"/>
          <w:szCs w:val="24"/>
        </w:rPr>
        <w:t xml:space="preserve"> Dimensions: </w:t>
      </w:r>
      <w:r w:rsidRPr="00E13D8B">
        <w:rPr>
          <w:rFonts w:ascii="新細明體" w:eastAsia="新細明體" w:hAnsi="新細明體" w:cs="新細明體"/>
          <w:kern w:val="0"/>
          <w:szCs w:val="24"/>
        </w:rPr>
        <w:t>8.9 x 5.9 x 1.1 inches</w:t>
      </w:r>
    </w:p>
    <w:p w:rsidR="00E13D8B" w:rsidRDefault="00E13D8B" w:rsidP="00E13D8B">
      <w:r>
        <w:t xml:space="preserve">Price: </w:t>
      </w:r>
      <w:r>
        <w:rPr>
          <w:b/>
          <w:bCs/>
        </w:rPr>
        <w:t>$29.54</w:t>
      </w:r>
    </w:p>
    <w:p w:rsidR="000B4F63" w:rsidRPr="000B4F63" w:rsidRDefault="000B4F63" w:rsidP="000B4F63">
      <w:pPr>
        <w:widowControl/>
        <w:spacing w:before="100" w:beforeAutospacing="1" w:after="100" w:afterAutospacing="1"/>
        <w:outlineLvl w:val="2"/>
        <w:rPr>
          <w:rFonts w:ascii="新細明體" w:eastAsia="新細明體" w:hAnsi="新細明體" w:cs="新細明體"/>
          <w:b/>
          <w:bCs/>
          <w:kern w:val="0"/>
          <w:sz w:val="27"/>
          <w:szCs w:val="27"/>
        </w:rPr>
      </w:pPr>
      <w:r w:rsidRPr="000B4F63">
        <w:rPr>
          <w:rFonts w:ascii="新細明體" w:eastAsia="新細明體" w:hAnsi="新細明體" w:cs="新細明體"/>
          <w:b/>
          <w:bCs/>
          <w:kern w:val="0"/>
          <w:sz w:val="27"/>
          <w:szCs w:val="27"/>
        </w:rPr>
        <w:t>Product Description</w:t>
      </w:r>
    </w:p>
    <w:p w:rsidR="000B4F63" w:rsidRPr="000B4F63" w:rsidRDefault="000B4F63" w:rsidP="000B4F63">
      <w:pPr>
        <w:widowControl/>
        <w:spacing w:after="240"/>
        <w:rPr>
          <w:rFonts w:ascii="新細明體" w:eastAsia="新細明體" w:hAnsi="新細明體" w:cs="新細明體"/>
          <w:kern w:val="0"/>
          <w:szCs w:val="24"/>
        </w:rPr>
      </w:pPr>
      <w:r w:rsidRPr="000B4F63">
        <w:rPr>
          <w:rFonts w:ascii="新細明體" w:eastAsia="新細明體" w:hAnsi="新細明體" w:cs="新細明體"/>
          <w:i/>
          <w:iCs/>
          <w:kern w:val="0"/>
          <w:szCs w:val="24"/>
        </w:rPr>
        <w:t>Python Essential Reference</w:t>
      </w:r>
      <w:r w:rsidRPr="000B4F63">
        <w:rPr>
          <w:rFonts w:ascii="新細明體" w:eastAsia="新細明體" w:hAnsi="新細明體" w:cs="新細明體"/>
          <w:kern w:val="0"/>
          <w:szCs w:val="24"/>
        </w:rPr>
        <w:t xml:space="preserve"> is the definitive reference guide to the Python programming language — the one authoritative handbook that reliably untangles and explains both the core Python language and the most essential parts of the Python library.</w:t>
      </w:r>
    </w:p>
    <w:p w:rsidR="000B4F63" w:rsidRPr="000B4F63" w:rsidRDefault="000B4F63" w:rsidP="000B4F63">
      <w:pPr>
        <w:widowControl/>
        <w:rPr>
          <w:rFonts w:ascii="新細明體" w:eastAsia="新細明體" w:hAnsi="新細明體" w:cs="新細明體"/>
          <w:kern w:val="0"/>
          <w:szCs w:val="24"/>
        </w:rPr>
      </w:pPr>
      <w:r w:rsidRPr="000B4F63">
        <w:rPr>
          <w:rFonts w:ascii="新細明體" w:eastAsia="新細明體" w:hAnsi="新細明體" w:cs="新細明體"/>
          <w:kern w:val="0"/>
          <w:szCs w:val="24"/>
        </w:rPr>
        <w:lastRenderedPageBreak/>
        <w:t>Designed for the professional programmer, the book is concise, to the point, and highly accessible. It also includes detailed information on the Python library and many advanced subjects that is not available in either the official Python documentation or any other single reference source.</w:t>
      </w:r>
    </w:p>
    <w:p w:rsidR="000B4F63" w:rsidRPr="000B4F63" w:rsidRDefault="000B4F63" w:rsidP="000B4F63">
      <w:pPr>
        <w:widowControl/>
        <w:rPr>
          <w:rFonts w:ascii="新細明體" w:eastAsia="新細明體" w:hAnsi="新細明體" w:cs="新細明體"/>
          <w:kern w:val="0"/>
          <w:szCs w:val="24"/>
        </w:rPr>
      </w:pPr>
      <w:r w:rsidRPr="000B4F63">
        <w:rPr>
          <w:rFonts w:ascii="新細明體" w:eastAsia="新細明體" w:hAnsi="新細明體" w:cs="新細明體"/>
          <w:kern w:val="0"/>
          <w:szCs w:val="24"/>
        </w:rPr>
        <w:t> </w:t>
      </w:r>
    </w:p>
    <w:p w:rsidR="000B4F63" w:rsidRPr="000B4F63" w:rsidRDefault="000B4F63" w:rsidP="000B4F63">
      <w:pPr>
        <w:widowControl/>
        <w:rPr>
          <w:rFonts w:ascii="新細明體" w:eastAsia="新細明體" w:hAnsi="新細明體" w:cs="新細明體"/>
          <w:kern w:val="0"/>
          <w:szCs w:val="24"/>
        </w:rPr>
      </w:pPr>
      <w:r w:rsidRPr="000B4F63">
        <w:rPr>
          <w:rFonts w:ascii="新細明體" w:eastAsia="新細明體" w:hAnsi="新細明體" w:cs="新細明體"/>
          <w:kern w:val="0"/>
          <w:szCs w:val="24"/>
        </w:rPr>
        <w:t xml:space="preserve">Thoroughly updated to reflect the significant new programming language features and library modules that have been introduced in Python 2.6 and Python 3, the fourth edition of </w:t>
      </w:r>
      <w:r w:rsidRPr="000B4F63">
        <w:rPr>
          <w:rFonts w:ascii="新細明體" w:eastAsia="新細明體" w:hAnsi="新細明體" w:cs="新細明體"/>
          <w:i/>
          <w:iCs/>
          <w:kern w:val="0"/>
          <w:szCs w:val="24"/>
        </w:rPr>
        <w:t>Python Essential Reference</w:t>
      </w:r>
      <w:r w:rsidRPr="000B4F63">
        <w:rPr>
          <w:rFonts w:ascii="新細明體" w:eastAsia="新細明體" w:hAnsi="新細明體" w:cs="新細明體"/>
          <w:kern w:val="0"/>
          <w:szCs w:val="24"/>
        </w:rPr>
        <w:t xml:space="preserve"> is the definitive guide for programmers who need to modernize existing Python code or who are planning an eventual migration to Python 3. Programmers starting a new Python project will find detailed coverage of contemporary Python programming idioms.</w:t>
      </w:r>
    </w:p>
    <w:p w:rsidR="000B4F63" w:rsidRPr="000B4F63" w:rsidRDefault="000B4F63" w:rsidP="000B4F63">
      <w:pPr>
        <w:widowControl/>
        <w:rPr>
          <w:rFonts w:ascii="新細明體" w:eastAsia="新細明體" w:hAnsi="新細明體" w:cs="新細明體"/>
          <w:kern w:val="0"/>
          <w:szCs w:val="24"/>
        </w:rPr>
      </w:pPr>
      <w:r w:rsidRPr="000B4F63">
        <w:rPr>
          <w:rFonts w:ascii="新細明體" w:eastAsia="新細明體" w:hAnsi="新細明體" w:cs="新細明體"/>
          <w:kern w:val="0"/>
          <w:szCs w:val="24"/>
        </w:rPr>
        <w:t> </w:t>
      </w:r>
    </w:p>
    <w:p w:rsidR="000B4F63" w:rsidRPr="000B4F63" w:rsidRDefault="000B4F63" w:rsidP="000B4F63">
      <w:pPr>
        <w:widowControl/>
        <w:rPr>
          <w:rFonts w:ascii="新細明體" w:eastAsia="新細明體" w:hAnsi="新細明體" w:cs="新細明體"/>
          <w:kern w:val="0"/>
          <w:szCs w:val="24"/>
        </w:rPr>
      </w:pPr>
      <w:r w:rsidRPr="000B4F63">
        <w:rPr>
          <w:rFonts w:ascii="新細明體" w:eastAsia="新細明體" w:hAnsi="新細明體" w:cs="新細明體"/>
          <w:kern w:val="0"/>
          <w:szCs w:val="24"/>
        </w:rPr>
        <w:t xml:space="preserve">This fourth edition of </w:t>
      </w:r>
      <w:r w:rsidRPr="000B4F63">
        <w:rPr>
          <w:rFonts w:ascii="新細明體" w:eastAsia="新細明體" w:hAnsi="新細明體" w:cs="新細明體"/>
          <w:i/>
          <w:iCs/>
          <w:kern w:val="0"/>
          <w:szCs w:val="24"/>
        </w:rPr>
        <w:t>Python Essential Reference</w:t>
      </w:r>
      <w:r w:rsidRPr="000B4F63">
        <w:rPr>
          <w:rFonts w:ascii="新細明體" w:eastAsia="新細明體" w:hAnsi="新細明體" w:cs="新細明體"/>
          <w:kern w:val="0"/>
          <w:szCs w:val="24"/>
        </w:rPr>
        <w:t xml:space="preserve"> features numerous improvements, additions, and updates:</w:t>
      </w:r>
    </w:p>
    <w:p w:rsidR="000B4F63" w:rsidRPr="000B4F63" w:rsidRDefault="000B4F63" w:rsidP="000B4F63">
      <w:pPr>
        <w:widowControl/>
        <w:numPr>
          <w:ilvl w:val="0"/>
          <w:numId w:val="5"/>
        </w:numPr>
        <w:spacing w:before="100" w:beforeAutospacing="1" w:after="100" w:afterAutospacing="1"/>
        <w:rPr>
          <w:rFonts w:ascii="新細明體" w:eastAsia="新細明體" w:hAnsi="新細明體" w:cs="新細明體"/>
          <w:kern w:val="0"/>
          <w:szCs w:val="24"/>
        </w:rPr>
      </w:pPr>
      <w:r w:rsidRPr="000B4F63">
        <w:rPr>
          <w:rFonts w:ascii="新細明體" w:eastAsia="新細明體" w:hAnsi="新細明體" w:cs="新細明體"/>
          <w:kern w:val="0"/>
          <w:szCs w:val="24"/>
        </w:rPr>
        <w:t>Coverage of new language features, libraries, and modules</w:t>
      </w:r>
    </w:p>
    <w:p w:rsidR="000B4F63" w:rsidRPr="000B4F63" w:rsidRDefault="000B4F63" w:rsidP="000B4F63">
      <w:pPr>
        <w:widowControl/>
        <w:numPr>
          <w:ilvl w:val="0"/>
          <w:numId w:val="5"/>
        </w:numPr>
        <w:spacing w:before="100" w:beforeAutospacing="1" w:after="100" w:afterAutospacing="1"/>
        <w:rPr>
          <w:rFonts w:ascii="新細明體" w:eastAsia="新細明體" w:hAnsi="新細明體" w:cs="新細明體"/>
          <w:kern w:val="0"/>
          <w:szCs w:val="24"/>
        </w:rPr>
      </w:pPr>
      <w:r w:rsidRPr="000B4F63">
        <w:rPr>
          <w:rFonts w:ascii="新細明體" w:eastAsia="新細明體" w:hAnsi="新細明體" w:cs="新細明體"/>
          <w:kern w:val="0"/>
          <w:szCs w:val="24"/>
        </w:rPr>
        <w:t xml:space="preserve">Practical coverage of Python's more advanced features including generators, </w:t>
      </w:r>
      <w:proofErr w:type="spellStart"/>
      <w:r w:rsidRPr="000B4F63">
        <w:rPr>
          <w:rFonts w:ascii="新細明體" w:eastAsia="新細明體" w:hAnsi="新細明體" w:cs="新細明體"/>
          <w:kern w:val="0"/>
          <w:szCs w:val="24"/>
        </w:rPr>
        <w:t>coroutines</w:t>
      </w:r>
      <w:proofErr w:type="spellEnd"/>
      <w:r w:rsidRPr="000B4F63">
        <w:rPr>
          <w:rFonts w:ascii="新細明體" w:eastAsia="新細明體" w:hAnsi="新細明體" w:cs="新細明體"/>
          <w:kern w:val="0"/>
          <w:szCs w:val="24"/>
        </w:rPr>
        <w:t xml:space="preserve">, closures, </w:t>
      </w:r>
      <w:proofErr w:type="spellStart"/>
      <w:r w:rsidRPr="000B4F63">
        <w:rPr>
          <w:rFonts w:ascii="新細明體" w:eastAsia="新細明體" w:hAnsi="新細明體" w:cs="新細明體"/>
          <w:kern w:val="0"/>
          <w:szCs w:val="24"/>
        </w:rPr>
        <w:t>metaclasses</w:t>
      </w:r>
      <w:proofErr w:type="spellEnd"/>
      <w:r w:rsidRPr="000B4F63">
        <w:rPr>
          <w:rFonts w:ascii="新細明體" w:eastAsia="新細明體" w:hAnsi="新細明體" w:cs="新細明體"/>
          <w:kern w:val="0"/>
          <w:szCs w:val="24"/>
        </w:rPr>
        <w:t>, and decorators</w:t>
      </w:r>
    </w:p>
    <w:p w:rsidR="000B4F63" w:rsidRPr="000B4F63" w:rsidRDefault="000B4F63" w:rsidP="000B4F63">
      <w:pPr>
        <w:widowControl/>
        <w:numPr>
          <w:ilvl w:val="0"/>
          <w:numId w:val="5"/>
        </w:numPr>
        <w:spacing w:before="100" w:beforeAutospacing="1" w:after="100" w:afterAutospacing="1"/>
        <w:rPr>
          <w:rFonts w:ascii="新細明體" w:eastAsia="新細明體" w:hAnsi="新細明體" w:cs="新細明體"/>
          <w:kern w:val="0"/>
          <w:szCs w:val="24"/>
        </w:rPr>
      </w:pPr>
      <w:r w:rsidRPr="000B4F63">
        <w:rPr>
          <w:rFonts w:ascii="新細明體" w:eastAsia="新細明體" w:hAnsi="新細明體" w:cs="新細明體"/>
          <w:kern w:val="0"/>
          <w:szCs w:val="24"/>
        </w:rPr>
        <w:t xml:space="preserve">Expanded coverage of library modules related to concurrent programming including threads, </w:t>
      </w:r>
      <w:proofErr w:type="spellStart"/>
      <w:r w:rsidRPr="000B4F63">
        <w:rPr>
          <w:rFonts w:ascii="新細明體" w:eastAsia="新細明體" w:hAnsi="新細明體" w:cs="新細明體"/>
          <w:kern w:val="0"/>
          <w:szCs w:val="24"/>
        </w:rPr>
        <w:t>subprocesses</w:t>
      </w:r>
      <w:proofErr w:type="spellEnd"/>
      <w:r w:rsidRPr="000B4F63">
        <w:rPr>
          <w:rFonts w:ascii="新細明體" w:eastAsia="新細明體" w:hAnsi="新細明體" w:cs="新細明體"/>
          <w:kern w:val="0"/>
          <w:szCs w:val="24"/>
        </w:rPr>
        <w:t>, and the new multiprocessing module</w:t>
      </w:r>
    </w:p>
    <w:p w:rsidR="000B4F63" w:rsidRPr="000B4F63" w:rsidRDefault="000B4F63" w:rsidP="000B4F63">
      <w:pPr>
        <w:widowControl/>
        <w:numPr>
          <w:ilvl w:val="0"/>
          <w:numId w:val="5"/>
        </w:numPr>
        <w:spacing w:before="100" w:beforeAutospacing="1" w:after="100" w:afterAutospacing="1"/>
        <w:rPr>
          <w:rFonts w:ascii="新細明體" w:eastAsia="新細明體" w:hAnsi="新細明體" w:cs="新細明體"/>
          <w:kern w:val="0"/>
          <w:szCs w:val="24"/>
        </w:rPr>
      </w:pPr>
      <w:r w:rsidRPr="000B4F63">
        <w:rPr>
          <w:rFonts w:ascii="新細明體" w:eastAsia="新細明體" w:hAnsi="新細明體" w:cs="新細明體"/>
          <w:kern w:val="0"/>
          <w:szCs w:val="24"/>
        </w:rPr>
        <w:t>Up-to-the-minute coverage of how to use Python 2.6’s forward compatibility mode to evaluate code for Python 3 compatibility</w:t>
      </w:r>
    </w:p>
    <w:p w:rsidR="000B4F63" w:rsidRPr="000B4F63" w:rsidRDefault="000B4F63" w:rsidP="000B4F63">
      <w:pPr>
        <w:widowControl/>
        <w:numPr>
          <w:ilvl w:val="0"/>
          <w:numId w:val="5"/>
        </w:numPr>
        <w:spacing w:before="100" w:beforeAutospacing="1" w:after="100" w:afterAutospacing="1"/>
        <w:rPr>
          <w:rFonts w:ascii="新細明體" w:eastAsia="新細明體" w:hAnsi="新細明體" w:cs="新細明體"/>
          <w:kern w:val="0"/>
          <w:szCs w:val="24"/>
        </w:rPr>
      </w:pPr>
      <w:r w:rsidRPr="000B4F63">
        <w:rPr>
          <w:rFonts w:ascii="新細明體" w:eastAsia="新細明體" w:hAnsi="新細明體" w:cs="新細明體"/>
          <w:kern w:val="0"/>
          <w:szCs w:val="24"/>
        </w:rPr>
        <w:t>Improved organization for even faster answers and better usability</w:t>
      </w:r>
    </w:p>
    <w:p w:rsidR="000B4F63" w:rsidRPr="000B4F63" w:rsidRDefault="000B4F63" w:rsidP="000B4F63">
      <w:pPr>
        <w:widowControl/>
        <w:numPr>
          <w:ilvl w:val="0"/>
          <w:numId w:val="5"/>
        </w:numPr>
        <w:spacing w:before="100" w:beforeAutospacing="1" w:after="100" w:afterAutospacing="1"/>
        <w:rPr>
          <w:rFonts w:ascii="新細明體" w:eastAsia="新細明體" w:hAnsi="新細明體" w:cs="新細明體"/>
          <w:kern w:val="0"/>
          <w:szCs w:val="24"/>
        </w:rPr>
      </w:pPr>
      <w:r w:rsidRPr="000B4F63">
        <w:rPr>
          <w:rFonts w:ascii="新細明體" w:eastAsia="新細明體" w:hAnsi="新細明體" w:cs="新細明體"/>
          <w:kern w:val="0"/>
          <w:szCs w:val="24"/>
        </w:rPr>
        <w:t xml:space="preserve">Updates to reflect modern Python programming style and idioms </w:t>
      </w:r>
    </w:p>
    <w:p w:rsidR="000B4F63" w:rsidRPr="000B4F63" w:rsidRDefault="000B4F63" w:rsidP="000B4F63">
      <w:pPr>
        <w:widowControl/>
        <w:numPr>
          <w:ilvl w:val="0"/>
          <w:numId w:val="5"/>
        </w:numPr>
        <w:spacing w:before="100" w:beforeAutospacing="1" w:after="100" w:afterAutospacing="1"/>
        <w:rPr>
          <w:rFonts w:ascii="新細明體" w:eastAsia="新細明體" w:hAnsi="新細明體" w:cs="新細明體"/>
          <w:kern w:val="0"/>
          <w:szCs w:val="24"/>
        </w:rPr>
      </w:pPr>
      <w:r w:rsidRPr="000B4F63">
        <w:rPr>
          <w:rFonts w:ascii="新細明體" w:eastAsia="新細明體" w:hAnsi="新細明體" w:cs="新細明體"/>
          <w:kern w:val="0"/>
          <w:szCs w:val="24"/>
        </w:rPr>
        <w:t>Updated and improved example code</w:t>
      </w:r>
    </w:p>
    <w:p w:rsidR="000B4F63" w:rsidRPr="000B4F63" w:rsidRDefault="000B4F63" w:rsidP="000B4F63">
      <w:pPr>
        <w:widowControl/>
        <w:numPr>
          <w:ilvl w:val="0"/>
          <w:numId w:val="5"/>
        </w:numPr>
        <w:spacing w:before="100" w:beforeAutospacing="1" w:after="100" w:afterAutospacing="1"/>
        <w:rPr>
          <w:rFonts w:ascii="新細明體" w:eastAsia="新細明體" w:hAnsi="新細明體" w:cs="新細明體"/>
          <w:kern w:val="0"/>
          <w:szCs w:val="24"/>
        </w:rPr>
      </w:pPr>
      <w:r w:rsidRPr="000B4F63">
        <w:rPr>
          <w:rFonts w:ascii="新細明體" w:eastAsia="新細明體" w:hAnsi="新細明體" w:cs="新細明體"/>
          <w:kern w:val="0"/>
          <w:szCs w:val="24"/>
        </w:rPr>
        <w:t>Deep coverage of low-level system and networking library modules — including options not covered in the standard documentation</w:t>
      </w:r>
    </w:p>
    <w:p w:rsidR="000B4F63" w:rsidRPr="000B4F63" w:rsidRDefault="000B4F63" w:rsidP="000B4F63">
      <w:pPr>
        <w:widowControl/>
        <w:rPr>
          <w:rFonts w:ascii="新細明體" w:eastAsia="新細明體" w:hAnsi="新細明體" w:cs="新細明體"/>
          <w:kern w:val="0"/>
          <w:szCs w:val="24"/>
        </w:rPr>
      </w:pPr>
      <w:r w:rsidRPr="000B4F63">
        <w:rPr>
          <w:rFonts w:ascii="新細明體" w:eastAsia="新細明體" w:hAnsi="新細明體" w:cs="新細明體"/>
          <w:kern w:val="0"/>
          <w:szCs w:val="24"/>
        </w:rPr>
        <w:t> </w:t>
      </w:r>
    </w:p>
    <w:p w:rsidR="000B4F63" w:rsidRPr="000B4F63" w:rsidRDefault="000B4F63" w:rsidP="000B4F63">
      <w:pPr>
        <w:widowControl/>
        <w:spacing w:before="100" w:beforeAutospacing="1" w:after="100" w:afterAutospacing="1"/>
        <w:outlineLvl w:val="2"/>
        <w:rPr>
          <w:rFonts w:ascii="新細明體" w:eastAsia="新細明體" w:hAnsi="新細明體" w:cs="新細明體"/>
          <w:b/>
          <w:bCs/>
          <w:kern w:val="0"/>
          <w:sz w:val="27"/>
          <w:szCs w:val="27"/>
        </w:rPr>
      </w:pPr>
      <w:r w:rsidRPr="000B4F63">
        <w:rPr>
          <w:rFonts w:ascii="新細明體" w:eastAsia="新細明體" w:hAnsi="新細明體" w:cs="新細明體"/>
          <w:b/>
          <w:bCs/>
          <w:kern w:val="0"/>
          <w:sz w:val="27"/>
          <w:szCs w:val="27"/>
        </w:rPr>
        <w:t>About the Author</w:t>
      </w:r>
    </w:p>
    <w:p w:rsidR="000B4F63" w:rsidRPr="000B4F63" w:rsidRDefault="000B4F63" w:rsidP="000B4F63">
      <w:pPr>
        <w:widowControl/>
        <w:rPr>
          <w:rFonts w:ascii="新細明體" w:eastAsia="新細明體" w:hAnsi="新細明體" w:cs="新細明體"/>
          <w:kern w:val="0"/>
          <w:szCs w:val="24"/>
        </w:rPr>
      </w:pPr>
      <w:r w:rsidRPr="000B4F63">
        <w:rPr>
          <w:rFonts w:ascii="新細明體" w:eastAsia="新細明體" w:hAnsi="新細明體" w:cs="新細明體"/>
          <w:b/>
          <w:bCs/>
          <w:kern w:val="0"/>
          <w:szCs w:val="24"/>
        </w:rPr>
        <w:t>David M. Beazley</w:t>
      </w:r>
      <w:r w:rsidRPr="000B4F63">
        <w:rPr>
          <w:rFonts w:ascii="新細明體" w:eastAsia="新細明體" w:hAnsi="新細明體" w:cs="新細明體"/>
          <w:kern w:val="0"/>
          <w:szCs w:val="24"/>
        </w:rPr>
        <w:t xml:space="preserve"> has been programming Python since 1996. While working at Los Alamos National Laboratory, he helped pioneer the use of Python with scientific computing software. Through his company, </w:t>
      </w:r>
      <w:proofErr w:type="spellStart"/>
      <w:r w:rsidRPr="000B4F63">
        <w:rPr>
          <w:rFonts w:ascii="新細明體" w:eastAsia="新細明體" w:hAnsi="新細明體" w:cs="新細明體"/>
          <w:kern w:val="0"/>
          <w:szCs w:val="24"/>
        </w:rPr>
        <w:t>Dabeaz</w:t>
      </w:r>
      <w:proofErr w:type="spellEnd"/>
      <w:r w:rsidRPr="000B4F63">
        <w:rPr>
          <w:rFonts w:ascii="新細明體" w:eastAsia="新細明體" w:hAnsi="新細明體" w:cs="新細明體"/>
          <w:kern w:val="0"/>
          <w:szCs w:val="24"/>
        </w:rPr>
        <w:t xml:space="preserve"> LLC, he provides software development, training, and consulting related to the practical use of dynamic programming languages such as Python, Ruby, and Perl, especially in systems programming. He is author of all previous editions of </w:t>
      </w:r>
      <w:r w:rsidRPr="000B4F63">
        <w:rPr>
          <w:rFonts w:ascii="新細明體" w:eastAsia="新細明體" w:hAnsi="新細明體" w:cs="新細明體"/>
          <w:i/>
          <w:iCs/>
          <w:kern w:val="0"/>
          <w:szCs w:val="24"/>
        </w:rPr>
        <w:t>Python Essential Reference</w:t>
      </w:r>
      <w:r w:rsidRPr="000B4F63">
        <w:rPr>
          <w:rFonts w:ascii="新細明體" w:eastAsia="新細明體" w:hAnsi="新細明體" w:cs="新細明體"/>
          <w:kern w:val="0"/>
          <w:szCs w:val="24"/>
        </w:rPr>
        <w:t xml:space="preserve">, and was contributing author </w:t>
      </w:r>
      <w:r w:rsidRPr="000B4F63">
        <w:rPr>
          <w:rFonts w:ascii="新細明體" w:eastAsia="新細明體" w:hAnsi="新細明體" w:cs="新細明體"/>
          <w:kern w:val="0"/>
          <w:szCs w:val="24"/>
        </w:rPr>
        <w:lastRenderedPageBreak/>
        <w:t xml:space="preserve">of Steve Holden’s </w:t>
      </w:r>
      <w:r w:rsidRPr="000B4F63">
        <w:rPr>
          <w:rFonts w:ascii="新細明體" w:eastAsia="新細明體" w:hAnsi="新細明體" w:cs="新細明體"/>
          <w:i/>
          <w:iCs/>
          <w:kern w:val="0"/>
          <w:szCs w:val="24"/>
        </w:rPr>
        <w:t>Python Web Programming</w:t>
      </w:r>
      <w:r w:rsidRPr="000B4F63">
        <w:rPr>
          <w:rFonts w:ascii="新細明體" w:eastAsia="新細明體" w:hAnsi="新細明體" w:cs="新細明體"/>
          <w:kern w:val="0"/>
          <w:szCs w:val="24"/>
        </w:rPr>
        <w:t>.  He is a member of the Python Software Foundation.</w:t>
      </w:r>
    </w:p>
    <w:p w:rsidR="000B4F63" w:rsidRDefault="000B4F63" w:rsidP="00E13D8B"/>
    <w:p w:rsidR="00E3194A" w:rsidRPr="00E3194A" w:rsidRDefault="00E3194A" w:rsidP="00E3194A">
      <w:pPr>
        <w:widowControl/>
        <w:spacing w:before="100" w:beforeAutospacing="1" w:after="100" w:afterAutospacing="1"/>
        <w:outlineLvl w:val="2"/>
        <w:rPr>
          <w:rFonts w:ascii="新細明體" w:eastAsia="新細明體" w:hAnsi="新細明體" w:cs="新細明體"/>
          <w:b/>
          <w:bCs/>
          <w:kern w:val="0"/>
          <w:sz w:val="27"/>
          <w:szCs w:val="27"/>
        </w:rPr>
      </w:pPr>
      <w:r w:rsidRPr="00E3194A">
        <w:rPr>
          <w:rFonts w:ascii="新細明體" w:eastAsia="新細明體" w:hAnsi="新細明體" w:cs="新細明體"/>
          <w:b/>
          <w:bCs/>
          <w:kern w:val="0"/>
          <w:sz w:val="27"/>
          <w:szCs w:val="27"/>
        </w:rPr>
        <w:t>~/</w:t>
      </w:r>
      <w:proofErr w:type="spellStart"/>
      <w:r w:rsidRPr="00E3194A">
        <w:rPr>
          <w:rFonts w:ascii="新細明體" w:eastAsia="新細明體" w:hAnsi="新細明體" w:cs="新細明體"/>
          <w:b/>
          <w:bCs/>
          <w:kern w:val="0"/>
          <w:sz w:val="27"/>
          <w:szCs w:val="27"/>
        </w:rPr>
        <w:t>LanguageAndComputer</w:t>
      </w:r>
      <w:proofErr w:type="spellEnd"/>
      <w:r w:rsidRPr="00E3194A">
        <w:rPr>
          <w:rFonts w:ascii="新細明體" w:eastAsia="新細明體" w:hAnsi="新細明體" w:cs="新細明體"/>
          <w:b/>
          <w:bCs/>
          <w:kern w:val="0"/>
          <w:sz w:val="27"/>
          <w:szCs w:val="27"/>
        </w:rPr>
        <w:t>/Computer/Java Programming 24-Hour Trainer.jpg</w:t>
      </w:r>
    </w:p>
    <w:p w:rsidR="00F72225" w:rsidRPr="00E3194A" w:rsidRDefault="00F72225" w:rsidP="00E13D8B"/>
    <w:p w:rsidR="00F72225" w:rsidRDefault="00F72225" w:rsidP="00F72225">
      <w:pPr>
        <w:pStyle w:val="1"/>
      </w:pPr>
      <w:r>
        <w:t xml:space="preserve">Java Programming 24-Hour Trainer </w:t>
      </w:r>
    </w:p>
    <w:p w:rsidR="00F72225" w:rsidRDefault="00F72225" w:rsidP="00E13D8B">
      <w:r w:rsidRPr="00F72225">
        <w:rPr>
          <w:noProof/>
        </w:rPr>
        <w:drawing>
          <wp:inline distT="0" distB="0" distL="0" distR="0">
            <wp:extent cx="2857500" cy="2857500"/>
            <wp:effectExtent l="19050" t="0" r="0" b="0"/>
            <wp:docPr id="4" name="圖片 45" descr="D:\BookStoreProject\LanguageAndComputer\Computer\Java Programming 24-Hour Tr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ookStoreProject\LanguageAndComputer\Computer\Java Programming 24-Hour Trainer.jpg"/>
                    <pic:cNvPicPr>
                      <a:picLocks noChangeAspect="1" noChangeArrowheads="1"/>
                    </pic:cNvPicPr>
                  </pic:nvPicPr>
                  <pic:blipFill>
                    <a:blip r:embed="rId15"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72225" w:rsidRPr="00F72225" w:rsidRDefault="00F72225" w:rsidP="00F72225">
      <w:pPr>
        <w:widowControl/>
        <w:rPr>
          <w:rFonts w:ascii="新細明體" w:eastAsia="新細明體" w:hAnsi="新細明體" w:cs="新細明體"/>
          <w:kern w:val="0"/>
          <w:szCs w:val="24"/>
        </w:rPr>
      </w:pPr>
      <w:proofErr w:type="gramStart"/>
      <w:r w:rsidRPr="00F72225">
        <w:rPr>
          <w:rFonts w:ascii="新細明體" w:eastAsia="新細明體" w:hAnsi="Symbol" w:cs="新細明體"/>
          <w:kern w:val="0"/>
          <w:szCs w:val="24"/>
        </w:rPr>
        <w:t></w:t>
      </w:r>
      <w:r w:rsidRPr="00F72225">
        <w:rPr>
          <w:rFonts w:ascii="新細明體" w:eastAsia="新細明體" w:hAnsi="新細明體" w:cs="新細明體"/>
          <w:kern w:val="0"/>
          <w:szCs w:val="24"/>
        </w:rPr>
        <w:t xml:space="preserve">  </w:t>
      </w:r>
      <w:r w:rsidRPr="00F72225">
        <w:rPr>
          <w:rFonts w:ascii="新細明體" w:eastAsia="新細明體" w:hAnsi="新細明體" w:cs="新細明體"/>
          <w:b/>
          <w:bCs/>
          <w:kern w:val="0"/>
          <w:szCs w:val="24"/>
        </w:rPr>
        <w:t>Paperback</w:t>
      </w:r>
      <w:proofErr w:type="gramEnd"/>
      <w:r w:rsidRPr="00F72225">
        <w:rPr>
          <w:rFonts w:ascii="新細明體" w:eastAsia="新細明體" w:hAnsi="新細明體" w:cs="新細明體"/>
          <w:b/>
          <w:bCs/>
          <w:kern w:val="0"/>
          <w:szCs w:val="24"/>
        </w:rPr>
        <w:t>:</w:t>
      </w:r>
      <w:r w:rsidRPr="00F72225">
        <w:rPr>
          <w:rFonts w:ascii="新細明體" w:eastAsia="新細明體" w:hAnsi="新細明體" w:cs="新細明體"/>
          <w:kern w:val="0"/>
          <w:szCs w:val="24"/>
        </w:rPr>
        <w:t xml:space="preserve"> 504 pages </w:t>
      </w:r>
    </w:p>
    <w:p w:rsidR="00F72225" w:rsidRPr="00F72225" w:rsidRDefault="00F72225" w:rsidP="00F72225">
      <w:pPr>
        <w:widowControl/>
        <w:rPr>
          <w:rFonts w:ascii="新細明體" w:eastAsia="新細明體" w:hAnsi="新細明體" w:cs="新細明體"/>
          <w:kern w:val="0"/>
          <w:szCs w:val="24"/>
        </w:rPr>
      </w:pPr>
      <w:proofErr w:type="gramStart"/>
      <w:r w:rsidRPr="00F72225">
        <w:rPr>
          <w:rFonts w:ascii="新細明體" w:eastAsia="新細明體" w:hAnsi="Symbol" w:cs="新細明體"/>
          <w:kern w:val="0"/>
          <w:szCs w:val="24"/>
        </w:rPr>
        <w:t></w:t>
      </w:r>
      <w:r w:rsidRPr="00F72225">
        <w:rPr>
          <w:rFonts w:ascii="新細明體" w:eastAsia="新細明體" w:hAnsi="新細明體" w:cs="新細明體"/>
          <w:kern w:val="0"/>
          <w:szCs w:val="24"/>
        </w:rPr>
        <w:t xml:space="preserve">  </w:t>
      </w:r>
      <w:r w:rsidRPr="00F72225">
        <w:rPr>
          <w:rFonts w:ascii="新細明體" w:eastAsia="新細明體" w:hAnsi="新細明體" w:cs="新細明體"/>
          <w:b/>
          <w:bCs/>
          <w:kern w:val="0"/>
          <w:szCs w:val="24"/>
        </w:rPr>
        <w:t>Publisher</w:t>
      </w:r>
      <w:proofErr w:type="gramEnd"/>
      <w:r w:rsidRPr="00F72225">
        <w:rPr>
          <w:rFonts w:ascii="新細明體" w:eastAsia="新細明體" w:hAnsi="新細明體" w:cs="新細明體"/>
          <w:b/>
          <w:bCs/>
          <w:kern w:val="0"/>
          <w:szCs w:val="24"/>
        </w:rPr>
        <w:t>:</w:t>
      </w:r>
      <w:r w:rsidRPr="00F72225">
        <w:rPr>
          <w:rFonts w:ascii="新細明體" w:eastAsia="新細明體" w:hAnsi="新細明體" w:cs="新細明體"/>
          <w:kern w:val="0"/>
          <w:szCs w:val="24"/>
        </w:rPr>
        <w:t xml:space="preserve"> </w:t>
      </w:r>
      <w:proofErr w:type="spellStart"/>
      <w:r w:rsidRPr="00F72225">
        <w:rPr>
          <w:rFonts w:ascii="新細明體" w:eastAsia="新細明體" w:hAnsi="新細明體" w:cs="新細明體"/>
          <w:kern w:val="0"/>
          <w:szCs w:val="24"/>
        </w:rPr>
        <w:t>Wrox</w:t>
      </w:r>
      <w:proofErr w:type="spellEnd"/>
      <w:r w:rsidRPr="00F72225">
        <w:rPr>
          <w:rFonts w:ascii="新細明體" w:eastAsia="新細明體" w:hAnsi="新細明體" w:cs="新細明體"/>
          <w:kern w:val="0"/>
          <w:szCs w:val="24"/>
        </w:rPr>
        <w:t xml:space="preserve">; Pap/DVD edition (February 15, 2011) </w:t>
      </w:r>
    </w:p>
    <w:p w:rsidR="00F72225" w:rsidRPr="00F72225" w:rsidRDefault="00F72225" w:rsidP="00F72225">
      <w:pPr>
        <w:widowControl/>
        <w:rPr>
          <w:rFonts w:ascii="新細明體" w:eastAsia="新細明體" w:hAnsi="新細明體" w:cs="新細明體"/>
          <w:kern w:val="0"/>
          <w:szCs w:val="24"/>
        </w:rPr>
      </w:pPr>
      <w:proofErr w:type="gramStart"/>
      <w:r w:rsidRPr="00F72225">
        <w:rPr>
          <w:rFonts w:ascii="新細明體" w:eastAsia="新細明體" w:hAnsi="Symbol" w:cs="新細明體"/>
          <w:kern w:val="0"/>
          <w:szCs w:val="24"/>
        </w:rPr>
        <w:t></w:t>
      </w:r>
      <w:r w:rsidRPr="00F72225">
        <w:rPr>
          <w:rFonts w:ascii="新細明體" w:eastAsia="新細明體" w:hAnsi="新細明體" w:cs="新細明體"/>
          <w:kern w:val="0"/>
          <w:szCs w:val="24"/>
        </w:rPr>
        <w:t xml:space="preserve">  </w:t>
      </w:r>
      <w:r w:rsidRPr="00F72225">
        <w:rPr>
          <w:rFonts w:ascii="新細明體" w:eastAsia="新細明體" w:hAnsi="新細明體" w:cs="新細明體"/>
          <w:b/>
          <w:bCs/>
          <w:kern w:val="0"/>
          <w:szCs w:val="24"/>
        </w:rPr>
        <w:t>Language</w:t>
      </w:r>
      <w:proofErr w:type="gramEnd"/>
      <w:r w:rsidRPr="00F72225">
        <w:rPr>
          <w:rFonts w:ascii="新細明體" w:eastAsia="新細明體" w:hAnsi="新細明體" w:cs="新細明體"/>
          <w:b/>
          <w:bCs/>
          <w:kern w:val="0"/>
          <w:szCs w:val="24"/>
        </w:rPr>
        <w:t>:</w:t>
      </w:r>
      <w:r w:rsidRPr="00F72225">
        <w:rPr>
          <w:rFonts w:ascii="新細明體" w:eastAsia="新細明體" w:hAnsi="新細明體" w:cs="新細明體"/>
          <w:kern w:val="0"/>
          <w:szCs w:val="24"/>
        </w:rPr>
        <w:t xml:space="preserve"> English </w:t>
      </w:r>
    </w:p>
    <w:p w:rsidR="00F72225" w:rsidRPr="00F72225" w:rsidRDefault="00F72225" w:rsidP="00F72225">
      <w:pPr>
        <w:widowControl/>
        <w:rPr>
          <w:rFonts w:ascii="新細明體" w:eastAsia="新細明體" w:hAnsi="新細明體" w:cs="新細明體"/>
          <w:kern w:val="0"/>
          <w:szCs w:val="24"/>
        </w:rPr>
      </w:pPr>
      <w:proofErr w:type="gramStart"/>
      <w:r w:rsidRPr="00F72225">
        <w:rPr>
          <w:rFonts w:ascii="新細明體" w:eastAsia="新細明體" w:hAnsi="Symbol" w:cs="新細明體"/>
          <w:kern w:val="0"/>
          <w:szCs w:val="24"/>
        </w:rPr>
        <w:t></w:t>
      </w:r>
      <w:r w:rsidRPr="00F72225">
        <w:rPr>
          <w:rFonts w:ascii="新細明體" w:eastAsia="新細明體" w:hAnsi="新細明體" w:cs="新細明體"/>
          <w:kern w:val="0"/>
          <w:szCs w:val="24"/>
        </w:rPr>
        <w:t xml:space="preserve">  </w:t>
      </w:r>
      <w:r w:rsidRPr="00F72225">
        <w:rPr>
          <w:rFonts w:ascii="新細明體" w:eastAsia="新細明體" w:hAnsi="新細明體" w:cs="新細明體"/>
          <w:b/>
          <w:bCs/>
          <w:kern w:val="0"/>
          <w:szCs w:val="24"/>
        </w:rPr>
        <w:t>ISBN</w:t>
      </w:r>
      <w:proofErr w:type="gramEnd"/>
      <w:r w:rsidRPr="00F72225">
        <w:rPr>
          <w:rFonts w:ascii="新細明體" w:eastAsia="新細明體" w:hAnsi="新細明體" w:cs="新細明體"/>
          <w:b/>
          <w:bCs/>
          <w:kern w:val="0"/>
          <w:szCs w:val="24"/>
        </w:rPr>
        <w:t>-10:</w:t>
      </w:r>
      <w:r w:rsidRPr="00F72225">
        <w:rPr>
          <w:rFonts w:ascii="新細明體" w:eastAsia="新細明體" w:hAnsi="新細明體" w:cs="新細明體"/>
          <w:kern w:val="0"/>
          <w:szCs w:val="24"/>
        </w:rPr>
        <w:t xml:space="preserve"> 0470889640 </w:t>
      </w:r>
    </w:p>
    <w:p w:rsidR="00F72225" w:rsidRDefault="00F72225" w:rsidP="00F72225">
      <w:pPr>
        <w:rPr>
          <w:rFonts w:ascii="新細明體" w:eastAsia="新細明體" w:hAnsi="新細明體" w:cs="新細明體"/>
          <w:kern w:val="0"/>
          <w:szCs w:val="24"/>
        </w:rPr>
      </w:pPr>
      <w:proofErr w:type="gramStart"/>
      <w:r w:rsidRPr="00F72225">
        <w:rPr>
          <w:rFonts w:ascii="新細明體" w:eastAsia="新細明體" w:hAnsi="Symbol" w:cs="新細明體"/>
          <w:kern w:val="0"/>
          <w:szCs w:val="24"/>
        </w:rPr>
        <w:t></w:t>
      </w:r>
      <w:r w:rsidRPr="00F72225">
        <w:rPr>
          <w:rFonts w:ascii="新細明體" w:eastAsia="新細明體" w:hAnsi="新細明體" w:cs="新細明體"/>
          <w:kern w:val="0"/>
          <w:szCs w:val="24"/>
        </w:rPr>
        <w:t xml:space="preserve">  </w:t>
      </w:r>
      <w:r w:rsidRPr="00F72225">
        <w:rPr>
          <w:rFonts w:ascii="新細明體" w:eastAsia="新細明體" w:hAnsi="新細明體" w:cs="新細明體"/>
          <w:b/>
          <w:bCs/>
          <w:kern w:val="0"/>
          <w:szCs w:val="24"/>
        </w:rPr>
        <w:t>ISBN</w:t>
      </w:r>
      <w:proofErr w:type="gramEnd"/>
      <w:r w:rsidRPr="00F72225">
        <w:rPr>
          <w:rFonts w:ascii="新細明體" w:eastAsia="新細明體" w:hAnsi="新細明體" w:cs="新細明體"/>
          <w:b/>
          <w:bCs/>
          <w:kern w:val="0"/>
          <w:szCs w:val="24"/>
        </w:rPr>
        <w:t>-13:</w:t>
      </w:r>
      <w:r w:rsidRPr="00F72225">
        <w:rPr>
          <w:rFonts w:ascii="新細明體" w:eastAsia="新細明體" w:hAnsi="新細明體" w:cs="新細明體"/>
          <w:kern w:val="0"/>
          <w:szCs w:val="24"/>
        </w:rPr>
        <w:t xml:space="preserve"> 978-0470889640</w:t>
      </w:r>
    </w:p>
    <w:p w:rsidR="00F72225" w:rsidRPr="00F72225" w:rsidRDefault="00F72225" w:rsidP="00F72225">
      <w:pPr>
        <w:widowControl/>
        <w:spacing w:before="100" w:beforeAutospacing="1" w:after="100" w:afterAutospacing="1"/>
        <w:outlineLvl w:val="2"/>
        <w:rPr>
          <w:rFonts w:ascii="新細明體" w:eastAsia="新細明體" w:hAnsi="新細明體" w:cs="新細明體"/>
          <w:b/>
          <w:bCs/>
          <w:kern w:val="0"/>
          <w:sz w:val="27"/>
          <w:szCs w:val="27"/>
        </w:rPr>
      </w:pPr>
      <w:r w:rsidRPr="00F72225">
        <w:rPr>
          <w:rFonts w:ascii="新細明體" w:eastAsia="新細明體" w:hAnsi="新細明體" w:cs="新細明體"/>
          <w:b/>
          <w:bCs/>
          <w:kern w:val="0"/>
          <w:sz w:val="27"/>
          <w:szCs w:val="27"/>
        </w:rPr>
        <w:t>Product Description</w:t>
      </w:r>
    </w:p>
    <w:p w:rsidR="00F72225" w:rsidRPr="00F72225" w:rsidRDefault="00F72225" w:rsidP="00F72225">
      <w:pPr>
        <w:widowControl/>
        <w:rPr>
          <w:rFonts w:ascii="新細明體" w:eastAsia="新細明體" w:hAnsi="新細明體" w:cs="新細明體"/>
          <w:kern w:val="0"/>
          <w:szCs w:val="24"/>
        </w:rPr>
      </w:pPr>
      <w:r w:rsidRPr="00F72225">
        <w:rPr>
          <w:rFonts w:ascii="新細明體" w:eastAsia="新細明體" w:hAnsi="新細明體" w:cs="新細明體"/>
          <w:b/>
          <w:bCs/>
          <w:kern w:val="0"/>
          <w:szCs w:val="24"/>
        </w:rPr>
        <w:t xml:space="preserve">A unique book-and-video package presented by Java guru </w:t>
      </w:r>
      <w:proofErr w:type="spellStart"/>
      <w:r w:rsidRPr="00F72225">
        <w:rPr>
          <w:rFonts w:ascii="新細明體" w:eastAsia="新細明體" w:hAnsi="新細明體" w:cs="新細明體"/>
          <w:b/>
          <w:bCs/>
          <w:kern w:val="0"/>
          <w:szCs w:val="24"/>
        </w:rPr>
        <w:t>Yakov</w:t>
      </w:r>
      <w:proofErr w:type="spellEnd"/>
      <w:r w:rsidRPr="00F72225">
        <w:rPr>
          <w:rFonts w:ascii="新細明體" w:eastAsia="新細明體" w:hAnsi="新細明體" w:cs="新細明體"/>
          <w:b/>
          <w:bCs/>
          <w:kern w:val="0"/>
          <w:szCs w:val="24"/>
        </w:rPr>
        <w:t xml:space="preserve"> Fain</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 xml:space="preserve">As one of the most popular software languages for building Web applications, Java is often the first programming language developers learn. The latest version includes numerous </w:t>
      </w:r>
      <w:r w:rsidRPr="00F72225">
        <w:rPr>
          <w:rFonts w:ascii="新細明體" w:eastAsia="新細明體" w:hAnsi="新細明體" w:cs="新細明體"/>
          <w:kern w:val="0"/>
          <w:szCs w:val="24"/>
        </w:rPr>
        <w:lastRenderedPageBreak/>
        <w:t xml:space="preserve">updates that both novice and experienced developers need to know. With this invaluable book-and-DVD package, Java authority </w:t>
      </w:r>
      <w:proofErr w:type="spellStart"/>
      <w:r w:rsidRPr="00F72225">
        <w:rPr>
          <w:rFonts w:ascii="新細明體" w:eastAsia="新細明體" w:hAnsi="新細明體" w:cs="新細明體"/>
          <w:kern w:val="0"/>
          <w:szCs w:val="24"/>
        </w:rPr>
        <w:t>Yakov</w:t>
      </w:r>
      <w:proofErr w:type="spellEnd"/>
      <w:r w:rsidRPr="00F72225">
        <w:rPr>
          <w:rFonts w:ascii="新細明體" w:eastAsia="新細明體" w:hAnsi="新細明體" w:cs="新細明體"/>
          <w:kern w:val="0"/>
          <w:szCs w:val="24"/>
        </w:rPr>
        <w:t xml:space="preserve"> Fain fully covers Java’s new features as well as its language extensions, classes and class methods, and the Swing Application Framework. For each lesson that he discusses in the book, there is an accompanying instructional video on the DVD to reinforce your learning experience.</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b/>
          <w:bCs/>
          <w:kern w:val="0"/>
          <w:szCs w:val="24"/>
        </w:rPr>
        <w:t>Lessons include:</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 xml:space="preserve">Introducing Java </w:t>
      </w:r>
      <w:r w:rsidRPr="00F72225">
        <w:rPr>
          <w:rFonts w:ascii="新細明體" w:eastAsia="新細明體" w:hAnsi="新細明體" w:cs="新細明體"/>
          <w:kern w:val="0"/>
          <w:szCs w:val="24"/>
        </w:rPr>
        <w:br/>
        <w:t xml:space="preserve">Eclipse IDE </w:t>
      </w:r>
      <w:r w:rsidRPr="00F72225">
        <w:rPr>
          <w:rFonts w:ascii="新細明體" w:eastAsia="新細明體" w:hAnsi="新細明體" w:cs="新細明體"/>
          <w:kern w:val="0"/>
          <w:szCs w:val="24"/>
        </w:rPr>
        <w:br/>
        <w:t xml:space="preserve">Object-Oriented Programming </w:t>
      </w:r>
      <w:r w:rsidRPr="00F72225">
        <w:rPr>
          <w:rFonts w:ascii="新細明體" w:eastAsia="新細明體" w:hAnsi="新細明體" w:cs="新細明體"/>
          <w:kern w:val="0"/>
          <w:szCs w:val="24"/>
        </w:rPr>
        <w:br/>
        <w:t>Class Methods</w:t>
      </w:r>
      <w:r w:rsidRPr="00F72225">
        <w:rPr>
          <w:rFonts w:ascii="新細明體" w:eastAsia="新細明體" w:hAnsi="新細明體" w:cs="新細明體"/>
          <w:kern w:val="0"/>
          <w:szCs w:val="24"/>
        </w:rPr>
        <w:br/>
        <w:t xml:space="preserve">Back to Java Basics </w:t>
      </w:r>
      <w:r w:rsidRPr="00F72225">
        <w:rPr>
          <w:rFonts w:ascii="新細明體" w:eastAsia="新細明體" w:hAnsi="新細明體" w:cs="新細明體"/>
          <w:kern w:val="0"/>
          <w:szCs w:val="24"/>
        </w:rPr>
        <w:br/>
        <w:t xml:space="preserve">Packages, Interfaces, and Encapsulation </w:t>
      </w:r>
      <w:r w:rsidRPr="00F72225">
        <w:rPr>
          <w:rFonts w:ascii="新細明體" w:eastAsia="新細明體" w:hAnsi="新細明體" w:cs="新細明體"/>
          <w:kern w:val="0"/>
          <w:szCs w:val="24"/>
        </w:rPr>
        <w:br/>
        <w:t>Programming with Abstract Classes and Interfaces</w:t>
      </w:r>
      <w:r w:rsidRPr="00F72225">
        <w:rPr>
          <w:rFonts w:ascii="新細明體" w:eastAsia="新細明體" w:hAnsi="新細明體" w:cs="新細明體"/>
          <w:kern w:val="0"/>
          <w:szCs w:val="24"/>
        </w:rPr>
        <w:br/>
        <w:t>Introducing the Graphic User Interface</w:t>
      </w:r>
      <w:r w:rsidRPr="00F72225">
        <w:rPr>
          <w:rFonts w:ascii="新細明體" w:eastAsia="新細明體" w:hAnsi="新細明體" w:cs="新細明體"/>
          <w:kern w:val="0"/>
          <w:szCs w:val="24"/>
        </w:rPr>
        <w:br/>
        <w:t>Event Handling in UI</w:t>
      </w:r>
      <w:r w:rsidRPr="00F72225">
        <w:rPr>
          <w:rFonts w:ascii="新細明體" w:eastAsia="新細明體" w:hAnsi="新細明體" w:cs="新細明體"/>
          <w:kern w:val="0"/>
          <w:szCs w:val="24"/>
        </w:rPr>
        <w:br/>
        <w:t xml:space="preserve">Introduction to Java Applets </w:t>
      </w:r>
      <w:r w:rsidRPr="00F72225">
        <w:rPr>
          <w:rFonts w:ascii="新細明體" w:eastAsia="新細明體" w:hAnsi="新細明體" w:cs="新細明體"/>
          <w:kern w:val="0"/>
          <w:szCs w:val="24"/>
        </w:rPr>
        <w:br/>
        <w:t>Developing a Tic-</w:t>
      </w:r>
      <w:proofErr w:type="spellStart"/>
      <w:r w:rsidRPr="00F72225">
        <w:rPr>
          <w:rFonts w:ascii="新細明體" w:eastAsia="新細明體" w:hAnsi="新細明體" w:cs="新細明體"/>
          <w:kern w:val="0"/>
          <w:szCs w:val="24"/>
        </w:rPr>
        <w:t>Tac</w:t>
      </w:r>
      <w:proofErr w:type="spellEnd"/>
      <w:r w:rsidRPr="00F72225">
        <w:rPr>
          <w:rFonts w:ascii="新細明體" w:eastAsia="新細明體" w:hAnsi="新細明體" w:cs="新細明體"/>
          <w:kern w:val="0"/>
          <w:szCs w:val="24"/>
        </w:rPr>
        <w:t xml:space="preserve">-Toe Applet </w:t>
      </w:r>
      <w:r w:rsidRPr="00F72225">
        <w:rPr>
          <w:rFonts w:ascii="新細明體" w:eastAsia="新細明體" w:hAnsi="新細明體" w:cs="新細明體"/>
          <w:kern w:val="0"/>
          <w:szCs w:val="24"/>
        </w:rPr>
        <w:br/>
        <w:t xml:space="preserve">Developing a Ping-Pong Game </w:t>
      </w:r>
      <w:r w:rsidRPr="00F72225">
        <w:rPr>
          <w:rFonts w:ascii="新細明體" w:eastAsia="新細明體" w:hAnsi="新細明體" w:cs="新細明體"/>
          <w:kern w:val="0"/>
          <w:szCs w:val="24"/>
        </w:rPr>
        <w:br/>
        <w:t xml:space="preserve">Error Handling </w:t>
      </w:r>
      <w:r w:rsidRPr="00F72225">
        <w:rPr>
          <w:rFonts w:ascii="新細明體" w:eastAsia="新細明體" w:hAnsi="新細明體" w:cs="新細明體"/>
          <w:kern w:val="0"/>
          <w:szCs w:val="24"/>
        </w:rPr>
        <w:br/>
        <w:t xml:space="preserve">Introduction to Collections </w:t>
      </w:r>
      <w:r w:rsidRPr="00F72225">
        <w:rPr>
          <w:rFonts w:ascii="新細明體" w:eastAsia="新細明體" w:hAnsi="新細明體" w:cs="新細明體"/>
          <w:kern w:val="0"/>
          <w:szCs w:val="24"/>
        </w:rPr>
        <w:br/>
        <w:t xml:space="preserve">Introduction to Generics </w:t>
      </w:r>
      <w:r w:rsidRPr="00F72225">
        <w:rPr>
          <w:rFonts w:ascii="新細明體" w:eastAsia="新細明體" w:hAnsi="新細明體" w:cs="新細明體"/>
          <w:kern w:val="0"/>
          <w:szCs w:val="24"/>
        </w:rPr>
        <w:br/>
        <w:t xml:space="preserve">Working with Streams </w:t>
      </w:r>
      <w:r w:rsidRPr="00F72225">
        <w:rPr>
          <w:rFonts w:ascii="新細明體" w:eastAsia="新細明體" w:hAnsi="新細明體" w:cs="新細明體"/>
          <w:kern w:val="0"/>
          <w:szCs w:val="24"/>
        </w:rPr>
        <w:br/>
        <w:t xml:space="preserve">Java Serialization </w:t>
      </w:r>
      <w:r w:rsidRPr="00F72225">
        <w:rPr>
          <w:rFonts w:ascii="新細明體" w:eastAsia="新細明體" w:hAnsi="新細明體" w:cs="新細明體"/>
          <w:kern w:val="0"/>
          <w:szCs w:val="24"/>
        </w:rPr>
        <w:br/>
        <w:t xml:space="preserve">Network Programming </w:t>
      </w:r>
      <w:r w:rsidRPr="00F72225">
        <w:rPr>
          <w:rFonts w:ascii="新細明體" w:eastAsia="新細明體" w:hAnsi="新細明體" w:cs="新細明體"/>
          <w:kern w:val="0"/>
          <w:szCs w:val="24"/>
        </w:rPr>
        <w:br/>
        <w:t xml:space="preserve">Processing E-Mails with Java </w:t>
      </w:r>
      <w:r w:rsidRPr="00F72225">
        <w:rPr>
          <w:rFonts w:ascii="新細明體" w:eastAsia="新細明體" w:hAnsi="新細明體" w:cs="新細明體"/>
          <w:kern w:val="0"/>
          <w:szCs w:val="24"/>
        </w:rPr>
        <w:br/>
        <w:t xml:space="preserve">Introduction to Multi-Threading </w:t>
      </w:r>
      <w:r w:rsidRPr="00F72225">
        <w:rPr>
          <w:rFonts w:ascii="新細明體" w:eastAsia="新細明體" w:hAnsi="新細明體" w:cs="新細明體"/>
          <w:kern w:val="0"/>
          <w:szCs w:val="24"/>
        </w:rPr>
        <w:br/>
        <w:t xml:space="preserve">Digging Deeper into Concurrent Execution </w:t>
      </w:r>
      <w:r w:rsidRPr="00F72225">
        <w:rPr>
          <w:rFonts w:ascii="新細明體" w:eastAsia="新細明體" w:hAnsi="新細明體" w:cs="新細明體"/>
          <w:kern w:val="0"/>
          <w:szCs w:val="24"/>
        </w:rPr>
        <w:br/>
        <w:t xml:space="preserve">Working with Databases Using JDBC </w:t>
      </w:r>
      <w:r w:rsidRPr="00F72225">
        <w:rPr>
          <w:rFonts w:ascii="新細明體" w:eastAsia="新細明體" w:hAnsi="新細明體" w:cs="新細明體"/>
          <w:kern w:val="0"/>
          <w:szCs w:val="24"/>
        </w:rPr>
        <w:br/>
        <w:t xml:space="preserve">Swing with </w:t>
      </w:r>
      <w:proofErr w:type="spellStart"/>
      <w:r w:rsidRPr="00F72225">
        <w:rPr>
          <w:rFonts w:ascii="新細明體" w:eastAsia="新細明體" w:hAnsi="新細明體" w:cs="新細明體"/>
          <w:kern w:val="0"/>
          <w:szCs w:val="24"/>
        </w:rPr>
        <w:t>JTable</w:t>
      </w:r>
      <w:proofErr w:type="spellEnd"/>
      <w:r w:rsidRPr="00F72225">
        <w:rPr>
          <w:rFonts w:ascii="新細明體" w:eastAsia="新細明體" w:hAnsi="新細明體" w:cs="新細明體"/>
          <w:kern w:val="0"/>
          <w:szCs w:val="24"/>
        </w:rPr>
        <w:t xml:space="preserve"> </w:t>
      </w:r>
      <w:r w:rsidRPr="00F72225">
        <w:rPr>
          <w:rFonts w:ascii="新細明體" w:eastAsia="新細明體" w:hAnsi="新細明體" w:cs="新細明體"/>
          <w:kern w:val="0"/>
          <w:szCs w:val="24"/>
        </w:rPr>
        <w:br/>
        <w:t xml:space="preserve">Annotations and Reflection </w:t>
      </w:r>
      <w:r w:rsidRPr="00F72225">
        <w:rPr>
          <w:rFonts w:ascii="新細明體" w:eastAsia="新細明體" w:hAnsi="新細明體" w:cs="新細明體"/>
          <w:kern w:val="0"/>
          <w:szCs w:val="24"/>
        </w:rPr>
        <w:br/>
        <w:t xml:space="preserve">Remote Method Invocation </w:t>
      </w:r>
      <w:r w:rsidRPr="00F72225">
        <w:rPr>
          <w:rFonts w:ascii="新細明體" w:eastAsia="新細明體" w:hAnsi="新細明體" w:cs="新細明體"/>
          <w:kern w:val="0"/>
          <w:szCs w:val="24"/>
        </w:rPr>
        <w:br/>
        <w:t xml:space="preserve">Java EE 6 Overview </w:t>
      </w:r>
      <w:r w:rsidRPr="00F72225">
        <w:rPr>
          <w:rFonts w:ascii="新細明體" w:eastAsia="新細明體" w:hAnsi="新細明體" w:cs="新細明體"/>
          <w:kern w:val="0"/>
          <w:szCs w:val="24"/>
        </w:rPr>
        <w:br/>
        <w:t xml:space="preserve">Programming with </w:t>
      </w:r>
      <w:proofErr w:type="spellStart"/>
      <w:r w:rsidRPr="00F72225">
        <w:rPr>
          <w:rFonts w:ascii="新細明體" w:eastAsia="新細明體" w:hAnsi="新細明體" w:cs="新細明體"/>
          <w:kern w:val="0"/>
          <w:szCs w:val="24"/>
        </w:rPr>
        <w:t>Servlets</w:t>
      </w:r>
      <w:proofErr w:type="spellEnd"/>
      <w:r w:rsidRPr="00F72225">
        <w:rPr>
          <w:rFonts w:ascii="新細明體" w:eastAsia="新細明體" w:hAnsi="新細明體" w:cs="新細明體"/>
          <w:kern w:val="0"/>
          <w:szCs w:val="24"/>
        </w:rPr>
        <w:t xml:space="preserve"> </w:t>
      </w:r>
      <w:r w:rsidRPr="00F72225">
        <w:rPr>
          <w:rFonts w:ascii="新細明體" w:eastAsia="新細明體" w:hAnsi="新細明體" w:cs="新細明體"/>
          <w:kern w:val="0"/>
          <w:szCs w:val="24"/>
        </w:rPr>
        <w:br/>
      </w:r>
      <w:proofErr w:type="spellStart"/>
      <w:r w:rsidRPr="00F72225">
        <w:rPr>
          <w:rFonts w:ascii="新細明體" w:eastAsia="新細明體" w:hAnsi="新細明體" w:cs="新細明體"/>
          <w:kern w:val="0"/>
          <w:szCs w:val="24"/>
        </w:rPr>
        <w:t>JavaServer</w:t>
      </w:r>
      <w:proofErr w:type="spellEnd"/>
      <w:r w:rsidRPr="00F72225">
        <w:rPr>
          <w:rFonts w:ascii="新細明體" w:eastAsia="新細明體" w:hAnsi="新細明體" w:cs="新細明體"/>
          <w:kern w:val="0"/>
          <w:szCs w:val="24"/>
        </w:rPr>
        <w:t xml:space="preserve"> Pages </w:t>
      </w:r>
      <w:r w:rsidRPr="00F72225">
        <w:rPr>
          <w:rFonts w:ascii="新細明體" w:eastAsia="新細明體" w:hAnsi="新細明體" w:cs="新細明體"/>
          <w:kern w:val="0"/>
          <w:szCs w:val="24"/>
        </w:rPr>
        <w:br/>
        <w:t xml:space="preserve">Developing Web Applications with JSF </w:t>
      </w:r>
      <w:r w:rsidRPr="00F72225">
        <w:rPr>
          <w:rFonts w:ascii="新細明體" w:eastAsia="新細明體" w:hAnsi="新細明體" w:cs="新細明體"/>
          <w:kern w:val="0"/>
          <w:szCs w:val="24"/>
        </w:rPr>
        <w:br/>
        <w:t xml:space="preserve">Introducing JMS and MOM </w:t>
      </w:r>
      <w:r w:rsidRPr="00F72225">
        <w:rPr>
          <w:rFonts w:ascii="新細明體" w:eastAsia="新細明體" w:hAnsi="新細明體" w:cs="新細明體"/>
          <w:kern w:val="0"/>
          <w:szCs w:val="24"/>
        </w:rPr>
        <w:br/>
        <w:t xml:space="preserve">Introducing JNDI </w:t>
      </w:r>
      <w:r w:rsidRPr="00F72225">
        <w:rPr>
          <w:rFonts w:ascii="新細明體" w:eastAsia="新細明體" w:hAnsi="新細明體" w:cs="新細明體"/>
          <w:kern w:val="0"/>
          <w:szCs w:val="24"/>
        </w:rPr>
        <w:br/>
      </w:r>
      <w:r w:rsidRPr="00F72225">
        <w:rPr>
          <w:rFonts w:ascii="新細明體" w:eastAsia="新細明體" w:hAnsi="新細明體" w:cs="新細明體"/>
          <w:kern w:val="0"/>
          <w:szCs w:val="24"/>
        </w:rPr>
        <w:lastRenderedPageBreak/>
        <w:t xml:space="preserve">Introduction to Enterprise JavaBeans </w:t>
      </w:r>
      <w:r w:rsidRPr="00F72225">
        <w:rPr>
          <w:rFonts w:ascii="新細明體" w:eastAsia="新細明體" w:hAnsi="新細明體" w:cs="新細明體"/>
          <w:kern w:val="0"/>
          <w:szCs w:val="24"/>
        </w:rPr>
        <w:br/>
        <w:t xml:space="preserve">Introduction to the Java Persistence API </w:t>
      </w:r>
      <w:r w:rsidRPr="00F72225">
        <w:rPr>
          <w:rFonts w:ascii="新細明體" w:eastAsia="新細明體" w:hAnsi="新細明體" w:cs="新細明體"/>
          <w:kern w:val="0"/>
          <w:szCs w:val="24"/>
        </w:rPr>
        <w:br/>
        <w:t xml:space="preserve">Working with </w:t>
      </w:r>
      <w:proofErr w:type="spellStart"/>
      <w:r w:rsidRPr="00F72225">
        <w:rPr>
          <w:rFonts w:ascii="新細明體" w:eastAsia="新細明體" w:hAnsi="新細明體" w:cs="新細明體"/>
          <w:kern w:val="0"/>
          <w:szCs w:val="24"/>
        </w:rPr>
        <w:t>RESTful</w:t>
      </w:r>
      <w:proofErr w:type="spellEnd"/>
      <w:r w:rsidRPr="00F72225">
        <w:rPr>
          <w:rFonts w:ascii="新細明體" w:eastAsia="新細明體" w:hAnsi="新細明體" w:cs="新細明體"/>
          <w:kern w:val="0"/>
          <w:szCs w:val="24"/>
        </w:rPr>
        <w:t xml:space="preserve"> Web Services </w:t>
      </w:r>
      <w:r w:rsidRPr="00F72225">
        <w:rPr>
          <w:rFonts w:ascii="新細明體" w:eastAsia="新細明體" w:hAnsi="新細明體" w:cs="新細明體"/>
          <w:kern w:val="0"/>
          <w:szCs w:val="24"/>
        </w:rPr>
        <w:br/>
        <w:t xml:space="preserve">Introduction to Spring MVC Framework </w:t>
      </w:r>
      <w:r w:rsidRPr="00F72225">
        <w:rPr>
          <w:rFonts w:ascii="新細明體" w:eastAsia="新細明體" w:hAnsi="新細明體" w:cs="新細明體"/>
          <w:kern w:val="0"/>
          <w:szCs w:val="24"/>
        </w:rPr>
        <w:br/>
        <w:t xml:space="preserve">Introduction to Hibernate Framework </w:t>
      </w:r>
      <w:r w:rsidRPr="00F72225">
        <w:rPr>
          <w:rFonts w:ascii="新細明體" w:eastAsia="新細明體" w:hAnsi="新細明體" w:cs="新細明體"/>
          <w:kern w:val="0"/>
          <w:szCs w:val="24"/>
        </w:rPr>
        <w:br/>
        <w:t xml:space="preserve">Bringing </w:t>
      </w:r>
      <w:proofErr w:type="spellStart"/>
      <w:r w:rsidRPr="00F72225">
        <w:rPr>
          <w:rFonts w:ascii="新細明體" w:eastAsia="新細明體" w:hAnsi="新細明體" w:cs="新細明體"/>
          <w:kern w:val="0"/>
          <w:szCs w:val="24"/>
        </w:rPr>
        <w:t>JavaFX</w:t>
      </w:r>
      <w:proofErr w:type="spellEnd"/>
      <w:r w:rsidRPr="00F72225">
        <w:rPr>
          <w:rFonts w:ascii="新細明體" w:eastAsia="新細明體" w:hAnsi="新細明體" w:cs="新細明體"/>
          <w:kern w:val="0"/>
          <w:szCs w:val="24"/>
        </w:rPr>
        <w:t xml:space="preserve"> to the Mix </w:t>
      </w:r>
      <w:r w:rsidRPr="00F72225">
        <w:rPr>
          <w:rFonts w:ascii="新細明體" w:eastAsia="新細明體" w:hAnsi="新細明體" w:cs="新細明體"/>
          <w:kern w:val="0"/>
          <w:szCs w:val="24"/>
        </w:rPr>
        <w:br/>
        <w:t xml:space="preserve">Java Technical Interviews </w:t>
      </w:r>
      <w:r w:rsidRPr="00F72225">
        <w:rPr>
          <w:rFonts w:ascii="新細明體" w:eastAsia="新細明體" w:hAnsi="新細明體" w:cs="新細明體"/>
          <w:kern w:val="0"/>
          <w:szCs w:val="24"/>
        </w:rPr>
        <w:br/>
      </w:r>
      <w:r w:rsidRPr="00F72225">
        <w:rPr>
          <w:rFonts w:ascii="新細明體" w:eastAsia="新細明體" w:hAnsi="新細明體" w:cs="新細明體"/>
          <w:kern w:val="0"/>
          <w:szCs w:val="24"/>
        </w:rPr>
        <w:br/>
        <w:t>Note: CD-ROM/DVD and other supplementary materials are not included as part of eBook file.</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 </w:t>
      </w:r>
    </w:p>
    <w:p w:rsidR="00F72225" w:rsidRPr="00F72225" w:rsidRDefault="00F72225" w:rsidP="00F72225">
      <w:pPr>
        <w:widowControl/>
        <w:spacing w:before="100" w:beforeAutospacing="1" w:after="100" w:afterAutospacing="1"/>
        <w:outlineLvl w:val="2"/>
        <w:rPr>
          <w:rFonts w:ascii="新細明體" w:eastAsia="新細明體" w:hAnsi="新細明體" w:cs="新細明體"/>
          <w:b/>
          <w:bCs/>
          <w:kern w:val="0"/>
          <w:sz w:val="27"/>
          <w:szCs w:val="27"/>
        </w:rPr>
      </w:pPr>
      <w:r w:rsidRPr="00F72225">
        <w:rPr>
          <w:rFonts w:ascii="新細明體" w:eastAsia="新細明體" w:hAnsi="新細明體" w:cs="新細明體"/>
          <w:b/>
          <w:bCs/>
          <w:kern w:val="0"/>
          <w:sz w:val="27"/>
          <w:szCs w:val="27"/>
        </w:rPr>
        <w:t>From the Back Cover</w:t>
      </w:r>
    </w:p>
    <w:p w:rsidR="00F72225" w:rsidRPr="00F72225" w:rsidRDefault="00F72225" w:rsidP="00F72225">
      <w:pPr>
        <w:widowControl/>
        <w:rPr>
          <w:rFonts w:ascii="新細明體" w:eastAsia="新細明體" w:hAnsi="新細明體" w:cs="新細明體"/>
          <w:kern w:val="0"/>
          <w:szCs w:val="24"/>
        </w:rPr>
      </w:pPr>
      <w:r w:rsidRPr="00F72225">
        <w:rPr>
          <w:rFonts w:ascii="新細明體" w:eastAsia="新細明體" w:hAnsi="新細明體" w:cs="新細明體"/>
          <w:b/>
          <w:bCs/>
          <w:kern w:val="0"/>
          <w:szCs w:val="24"/>
        </w:rPr>
        <w:t>A guru in the field gets you started programming with Java</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As one of the most popular languages for building web applications, Java is often the first language that programmers learn to use. This self-paced book-and-video combination is an ideal introduction to the world of programming with Java. With it and the Java Development Kit, you can compile your first program. Assuming little or no programming experience, the easy-to-follow lessons are reinforced by step-by-step instructions on the DVD that demonstrate how to execute each task, allowing you to master Java programming quickly and seamlessly.</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b/>
          <w:bCs/>
          <w:i/>
          <w:iCs/>
          <w:kern w:val="0"/>
          <w:szCs w:val="24"/>
        </w:rPr>
        <w:t>Java Programming 24-Hour Trainer</w:t>
      </w:r>
      <w:r w:rsidRPr="00F72225">
        <w:rPr>
          <w:rFonts w:ascii="新細明體" w:eastAsia="新細明體" w:hAnsi="新細明體" w:cs="新細明體"/>
          <w:b/>
          <w:bCs/>
          <w:kern w:val="0"/>
          <w:szCs w:val="24"/>
        </w:rPr>
        <w:t>:</w:t>
      </w:r>
    </w:p>
    <w:p w:rsidR="00F72225" w:rsidRPr="00F72225" w:rsidRDefault="00F72225" w:rsidP="00F72225">
      <w:pPr>
        <w:widowControl/>
        <w:numPr>
          <w:ilvl w:val="0"/>
          <w:numId w:val="6"/>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Teaches you the variety of Java-related technologies that are most in demand</w:t>
      </w:r>
    </w:p>
    <w:p w:rsidR="00F72225" w:rsidRPr="00F72225" w:rsidRDefault="00F72225" w:rsidP="00F72225">
      <w:pPr>
        <w:widowControl/>
        <w:numPr>
          <w:ilvl w:val="0"/>
          <w:numId w:val="6"/>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Covers the fundamental concepts, important terms, and best practices of programming with Java for real-world applications</w:t>
      </w:r>
    </w:p>
    <w:p w:rsidR="00F72225" w:rsidRPr="00F72225" w:rsidRDefault="00F72225" w:rsidP="00F72225">
      <w:pPr>
        <w:widowControl/>
        <w:numPr>
          <w:ilvl w:val="0"/>
          <w:numId w:val="6"/>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Covers the latest release of Java EE 6 used for developing server-side applications</w:t>
      </w:r>
    </w:p>
    <w:p w:rsidR="00F72225" w:rsidRPr="00F72225" w:rsidRDefault="00F72225" w:rsidP="00F72225">
      <w:pPr>
        <w:widowControl/>
        <w:numPr>
          <w:ilvl w:val="0"/>
          <w:numId w:val="6"/>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Walks you through writing and architecting practical Java applications</w:t>
      </w:r>
    </w:p>
    <w:p w:rsidR="00F72225" w:rsidRPr="00F72225" w:rsidRDefault="00F72225" w:rsidP="00F72225">
      <w:pPr>
        <w:widowControl/>
        <w:numPr>
          <w:ilvl w:val="0"/>
          <w:numId w:val="6"/>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Includes instructions for preparing for technical job interviews</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proofErr w:type="spellStart"/>
      <w:r w:rsidRPr="00F72225">
        <w:rPr>
          <w:rFonts w:ascii="新細明體" w:eastAsia="新細明體" w:hAnsi="新細明體" w:cs="新細明體"/>
          <w:b/>
          <w:bCs/>
          <w:kern w:val="0"/>
          <w:szCs w:val="24"/>
        </w:rPr>
        <w:t>Wrox</w:t>
      </w:r>
      <w:proofErr w:type="spellEnd"/>
      <w:r w:rsidRPr="00F72225">
        <w:rPr>
          <w:rFonts w:ascii="新細明體" w:eastAsia="新細明體" w:hAnsi="新細明體" w:cs="新細明體"/>
          <w:b/>
          <w:bCs/>
          <w:kern w:val="0"/>
          <w:szCs w:val="24"/>
        </w:rPr>
        <w:t xml:space="preserve"> guides</w:t>
      </w:r>
      <w:r w:rsidRPr="00F72225">
        <w:rPr>
          <w:rFonts w:ascii="新細明體" w:eastAsia="新細明體" w:hAnsi="新細明體" w:cs="新細明體"/>
          <w:kern w:val="0"/>
          <w:szCs w:val="24"/>
        </w:rPr>
        <w:t xml:space="preserve"> are crafted to make learning programming languages and technologies easier than you think. Written by programmers for programmers, they provide a structured, tutorial format that will guide you through all the techniques involved.</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b/>
          <w:bCs/>
          <w:kern w:val="0"/>
          <w:szCs w:val="24"/>
        </w:rPr>
        <w:t>On the DVD</w:t>
      </w:r>
    </w:p>
    <w:p w:rsidR="00F72225" w:rsidRPr="00F72225" w:rsidRDefault="00F72225" w:rsidP="00F72225">
      <w:pPr>
        <w:widowControl/>
        <w:numPr>
          <w:ilvl w:val="0"/>
          <w:numId w:val="7"/>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lastRenderedPageBreak/>
        <w:t>Don't just learn—do!</w:t>
      </w:r>
    </w:p>
    <w:p w:rsidR="00F72225" w:rsidRPr="00F72225" w:rsidRDefault="00F72225" w:rsidP="00F72225">
      <w:pPr>
        <w:widowControl/>
        <w:numPr>
          <w:ilvl w:val="0"/>
          <w:numId w:val="7"/>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The lessons within the book are each accompanied by an instructional demonstration on the DVD—hours of video tutorials!</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b/>
          <w:bCs/>
          <w:kern w:val="0"/>
          <w:szCs w:val="24"/>
        </w:rPr>
        <w:t>You'll learn to:</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Understand Java basics</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Program with abstract classes and interfaces</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Develop UI with Java Swing</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Handle errors</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Explore concurrent execution</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Read data from the Internet</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Send e-mails with Java</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Work with Application Server</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 xml:space="preserve">Develop web applications with </w:t>
      </w:r>
      <w:proofErr w:type="spellStart"/>
      <w:r w:rsidRPr="00F72225">
        <w:rPr>
          <w:rFonts w:ascii="新細明體" w:eastAsia="新細明體" w:hAnsi="新細明體" w:cs="新細明體"/>
          <w:kern w:val="0"/>
          <w:szCs w:val="24"/>
        </w:rPr>
        <w:t>Servlets</w:t>
      </w:r>
      <w:proofErr w:type="spellEnd"/>
      <w:r w:rsidRPr="00F72225">
        <w:rPr>
          <w:rFonts w:ascii="新細明體" w:eastAsia="新細明體" w:hAnsi="新細明體" w:cs="新細明體"/>
          <w:kern w:val="0"/>
          <w:szCs w:val="24"/>
        </w:rPr>
        <w:t>, JSP, and JSF</w:t>
      </w:r>
    </w:p>
    <w:p w:rsidR="00F72225" w:rsidRPr="00F72225" w:rsidRDefault="00F72225" w:rsidP="00F72225">
      <w:pPr>
        <w:widowControl/>
        <w:numPr>
          <w:ilvl w:val="0"/>
          <w:numId w:val="8"/>
        </w:numPr>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Design with EJB and messaging</w:t>
      </w:r>
    </w:p>
    <w:p w:rsidR="00F72225" w:rsidRPr="00F72225" w:rsidRDefault="00F72225" w:rsidP="00F72225">
      <w:pPr>
        <w:widowControl/>
        <w:spacing w:before="100" w:beforeAutospacing="1" w:after="100" w:afterAutospacing="1"/>
        <w:rPr>
          <w:rFonts w:ascii="新細明體" w:eastAsia="新細明體" w:hAnsi="新細明體" w:cs="新細明體"/>
          <w:kern w:val="0"/>
          <w:szCs w:val="24"/>
        </w:rPr>
      </w:pPr>
      <w:r w:rsidRPr="00F72225">
        <w:rPr>
          <w:rFonts w:ascii="新細明體" w:eastAsia="新細明體" w:hAnsi="新細明體" w:cs="新細明體"/>
          <w:kern w:val="0"/>
          <w:szCs w:val="24"/>
        </w:rPr>
        <w:t xml:space="preserve">Please see the DVD appendix for details and complete system requirements. </w:t>
      </w:r>
    </w:p>
    <w:p w:rsidR="00F72225" w:rsidRPr="00F72225" w:rsidRDefault="00F72225" w:rsidP="00F72225">
      <w:r>
        <w:t xml:space="preserve">Price: </w:t>
      </w:r>
      <w:r>
        <w:rPr>
          <w:b/>
          <w:bCs/>
        </w:rPr>
        <w:t>$29.69</w:t>
      </w:r>
      <w:r>
        <w:t xml:space="preserve"> &amp; this item ships for </w:t>
      </w:r>
      <w:r>
        <w:rPr>
          <w:b/>
          <w:bCs/>
        </w:rPr>
        <w:t>FREE with Super Saver Shipping</w:t>
      </w:r>
      <w:r>
        <w:t>.</w:t>
      </w:r>
    </w:p>
    <w:sectPr w:rsidR="00F72225" w:rsidRPr="00F72225" w:rsidSect="0070596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625" w:rsidRDefault="00751625" w:rsidP="00E3672D">
      <w:r>
        <w:separator/>
      </w:r>
    </w:p>
  </w:endnote>
  <w:endnote w:type="continuationSeparator" w:id="0">
    <w:p w:rsidR="00751625" w:rsidRDefault="00751625" w:rsidP="00E367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625" w:rsidRDefault="00751625" w:rsidP="00E3672D">
      <w:r>
        <w:separator/>
      </w:r>
    </w:p>
  </w:footnote>
  <w:footnote w:type="continuationSeparator" w:id="0">
    <w:p w:rsidR="00751625" w:rsidRDefault="00751625" w:rsidP="00E367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27C7"/>
    <w:multiLevelType w:val="multilevel"/>
    <w:tmpl w:val="8B1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9608E"/>
    <w:multiLevelType w:val="multilevel"/>
    <w:tmpl w:val="F6FA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C5D64"/>
    <w:multiLevelType w:val="multilevel"/>
    <w:tmpl w:val="1B34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8D528F"/>
    <w:multiLevelType w:val="multilevel"/>
    <w:tmpl w:val="9E8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6652D"/>
    <w:multiLevelType w:val="multilevel"/>
    <w:tmpl w:val="8842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865BC8"/>
    <w:multiLevelType w:val="multilevel"/>
    <w:tmpl w:val="B02A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0A6495"/>
    <w:multiLevelType w:val="multilevel"/>
    <w:tmpl w:val="C5D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9C7B59"/>
    <w:multiLevelType w:val="multilevel"/>
    <w:tmpl w:val="9F3A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7"/>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413D"/>
    <w:rsid w:val="000B4F63"/>
    <w:rsid w:val="00224D24"/>
    <w:rsid w:val="00230D20"/>
    <w:rsid w:val="005437BA"/>
    <w:rsid w:val="005E413D"/>
    <w:rsid w:val="00627F7E"/>
    <w:rsid w:val="00705968"/>
    <w:rsid w:val="00751625"/>
    <w:rsid w:val="00775BCC"/>
    <w:rsid w:val="00B73AED"/>
    <w:rsid w:val="00E13D8B"/>
    <w:rsid w:val="00E3194A"/>
    <w:rsid w:val="00E3672D"/>
    <w:rsid w:val="00F7222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968"/>
    <w:pPr>
      <w:widowControl w:val="0"/>
    </w:pPr>
  </w:style>
  <w:style w:type="paragraph" w:styleId="1">
    <w:name w:val="heading 1"/>
    <w:basedOn w:val="a"/>
    <w:next w:val="a"/>
    <w:link w:val="10"/>
    <w:uiPriority w:val="9"/>
    <w:qFormat/>
    <w:rsid w:val="00E3672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5E413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5E413D"/>
    <w:rPr>
      <w:rFonts w:ascii="新細明體" w:eastAsia="新細明體" w:hAnsi="新細明體" w:cs="新細明體"/>
      <w:b/>
      <w:bCs/>
      <w:kern w:val="0"/>
      <w:sz w:val="27"/>
      <w:szCs w:val="27"/>
    </w:rPr>
  </w:style>
  <w:style w:type="character" w:customStyle="1" w:styleId="pricing">
    <w:name w:val="pricing"/>
    <w:basedOn w:val="a0"/>
    <w:rsid w:val="005E413D"/>
  </w:style>
  <w:style w:type="character" w:styleId="HTML">
    <w:name w:val="HTML Acronym"/>
    <w:basedOn w:val="a0"/>
    <w:uiPriority w:val="99"/>
    <w:semiHidden/>
    <w:unhideWhenUsed/>
    <w:rsid w:val="005E413D"/>
  </w:style>
  <w:style w:type="paragraph" w:styleId="Web">
    <w:name w:val="Normal (Web)"/>
    <w:basedOn w:val="a"/>
    <w:uiPriority w:val="99"/>
    <w:semiHidden/>
    <w:unhideWhenUsed/>
    <w:rsid w:val="005E413D"/>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5E413D"/>
    <w:pPr>
      <w:ind w:leftChars="200" w:left="480"/>
    </w:pPr>
  </w:style>
  <w:style w:type="paragraph" w:styleId="a4">
    <w:name w:val="Balloon Text"/>
    <w:basedOn w:val="a"/>
    <w:link w:val="a5"/>
    <w:uiPriority w:val="99"/>
    <w:semiHidden/>
    <w:unhideWhenUsed/>
    <w:rsid w:val="00775BC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75BCC"/>
    <w:rPr>
      <w:rFonts w:asciiTheme="majorHAnsi" w:eastAsiaTheme="majorEastAsia" w:hAnsiTheme="majorHAnsi" w:cstheme="majorBidi"/>
      <w:sz w:val="18"/>
      <w:szCs w:val="18"/>
    </w:rPr>
  </w:style>
  <w:style w:type="paragraph" w:styleId="a6">
    <w:name w:val="header"/>
    <w:basedOn w:val="a"/>
    <w:link w:val="a7"/>
    <w:uiPriority w:val="99"/>
    <w:semiHidden/>
    <w:unhideWhenUsed/>
    <w:rsid w:val="00E3672D"/>
    <w:pPr>
      <w:tabs>
        <w:tab w:val="center" w:pos="4153"/>
        <w:tab w:val="right" w:pos="8306"/>
      </w:tabs>
      <w:snapToGrid w:val="0"/>
    </w:pPr>
    <w:rPr>
      <w:sz w:val="20"/>
      <w:szCs w:val="20"/>
    </w:rPr>
  </w:style>
  <w:style w:type="character" w:customStyle="1" w:styleId="a7">
    <w:name w:val="頁首 字元"/>
    <w:basedOn w:val="a0"/>
    <w:link w:val="a6"/>
    <w:uiPriority w:val="99"/>
    <w:semiHidden/>
    <w:rsid w:val="00E3672D"/>
    <w:rPr>
      <w:sz w:val="20"/>
      <w:szCs w:val="20"/>
    </w:rPr>
  </w:style>
  <w:style w:type="paragraph" w:styleId="a8">
    <w:name w:val="footer"/>
    <w:basedOn w:val="a"/>
    <w:link w:val="a9"/>
    <w:uiPriority w:val="99"/>
    <w:semiHidden/>
    <w:unhideWhenUsed/>
    <w:rsid w:val="00E3672D"/>
    <w:pPr>
      <w:tabs>
        <w:tab w:val="center" w:pos="4153"/>
        <w:tab w:val="right" w:pos="8306"/>
      </w:tabs>
      <w:snapToGrid w:val="0"/>
    </w:pPr>
    <w:rPr>
      <w:sz w:val="20"/>
      <w:szCs w:val="20"/>
    </w:rPr>
  </w:style>
  <w:style w:type="character" w:customStyle="1" w:styleId="a9">
    <w:name w:val="頁尾 字元"/>
    <w:basedOn w:val="a0"/>
    <w:link w:val="a8"/>
    <w:uiPriority w:val="99"/>
    <w:semiHidden/>
    <w:rsid w:val="00E3672D"/>
    <w:rPr>
      <w:sz w:val="20"/>
      <w:szCs w:val="20"/>
    </w:rPr>
  </w:style>
  <w:style w:type="character" w:customStyle="1" w:styleId="10">
    <w:name w:val="標題 1 字元"/>
    <w:basedOn w:val="a0"/>
    <w:link w:val="1"/>
    <w:uiPriority w:val="9"/>
    <w:rsid w:val="00E3672D"/>
    <w:rPr>
      <w:rFonts w:asciiTheme="majorHAnsi" w:eastAsiaTheme="majorEastAsia" w:hAnsiTheme="majorHAnsi" w:cstheme="majorBidi"/>
      <w:b/>
      <w:bCs/>
      <w:kern w:val="52"/>
      <w:sz w:val="52"/>
      <w:szCs w:val="52"/>
    </w:rPr>
  </w:style>
  <w:style w:type="character" w:customStyle="1" w:styleId="listprice">
    <w:name w:val="listprice"/>
    <w:basedOn w:val="a0"/>
    <w:rsid w:val="00E3672D"/>
  </w:style>
  <w:style w:type="character" w:styleId="aa">
    <w:name w:val="Hyperlink"/>
    <w:basedOn w:val="a0"/>
    <w:uiPriority w:val="99"/>
    <w:semiHidden/>
    <w:unhideWhenUsed/>
    <w:rsid w:val="00E3672D"/>
    <w:rPr>
      <w:color w:val="0000FF"/>
      <w:u w:val="single"/>
    </w:rPr>
  </w:style>
  <w:style w:type="character" w:styleId="ab">
    <w:name w:val="Emphasis"/>
    <w:basedOn w:val="a0"/>
    <w:uiPriority w:val="20"/>
    <w:qFormat/>
    <w:rsid w:val="00B73AED"/>
    <w:rPr>
      <w:i/>
      <w:iCs/>
    </w:rPr>
  </w:style>
  <w:style w:type="character" w:styleId="ac">
    <w:name w:val="Strong"/>
    <w:basedOn w:val="a0"/>
    <w:uiPriority w:val="22"/>
    <w:qFormat/>
    <w:rsid w:val="00B73AED"/>
    <w:rPr>
      <w:b/>
      <w:bCs/>
    </w:rPr>
  </w:style>
</w:styles>
</file>

<file path=word/webSettings.xml><?xml version="1.0" encoding="utf-8"?>
<w:webSettings xmlns:r="http://schemas.openxmlformats.org/officeDocument/2006/relationships" xmlns:w="http://schemas.openxmlformats.org/wordprocessingml/2006/main">
  <w:divs>
    <w:div w:id="44067698">
      <w:bodyDiv w:val="1"/>
      <w:marLeft w:val="0"/>
      <w:marRight w:val="0"/>
      <w:marTop w:val="0"/>
      <w:marBottom w:val="0"/>
      <w:divBdr>
        <w:top w:val="none" w:sz="0" w:space="0" w:color="auto"/>
        <w:left w:val="none" w:sz="0" w:space="0" w:color="auto"/>
        <w:bottom w:val="none" w:sz="0" w:space="0" w:color="auto"/>
        <w:right w:val="none" w:sz="0" w:space="0" w:color="auto"/>
      </w:divBdr>
      <w:divsChild>
        <w:div w:id="1186670458">
          <w:marLeft w:val="0"/>
          <w:marRight w:val="0"/>
          <w:marTop w:val="0"/>
          <w:marBottom w:val="0"/>
          <w:divBdr>
            <w:top w:val="none" w:sz="0" w:space="0" w:color="auto"/>
            <w:left w:val="none" w:sz="0" w:space="0" w:color="auto"/>
            <w:bottom w:val="none" w:sz="0" w:space="0" w:color="auto"/>
            <w:right w:val="none" w:sz="0" w:space="0" w:color="auto"/>
          </w:divBdr>
        </w:div>
        <w:div w:id="1343777609">
          <w:marLeft w:val="0"/>
          <w:marRight w:val="0"/>
          <w:marTop w:val="0"/>
          <w:marBottom w:val="0"/>
          <w:divBdr>
            <w:top w:val="none" w:sz="0" w:space="0" w:color="auto"/>
            <w:left w:val="none" w:sz="0" w:space="0" w:color="auto"/>
            <w:bottom w:val="none" w:sz="0" w:space="0" w:color="auto"/>
            <w:right w:val="none" w:sz="0" w:space="0" w:color="auto"/>
          </w:divBdr>
        </w:div>
      </w:divsChild>
    </w:div>
    <w:div w:id="54818643">
      <w:bodyDiv w:val="1"/>
      <w:marLeft w:val="0"/>
      <w:marRight w:val="0"/>
      <w:marTop w:val="0"/>
      <w:marBottom w:val="0"/>
      <w:divBdr>
        <w:top w:val="none" w:sz="0" w:space="0" w:color="auto"/>
        <w:left w:val="none" w:sz="0" w:space="0" w:color="auto"/>
        <w:bottom w:val="none" w:sz="0" w:space="0" w:color="auto"/>
        <w:right w:val="none" w:sz="0" w:space="0" w:color="auto"/>
      </w:divBdr>
      <w:divsChild>
        <w:div w:id="20278531">
          <w:marLeft w:val="0"/>
          <w:marRight w:val="0"/>
          <w:marTop w:val="0"/>
          <w:marBottom w:val="0"/>
          <w:divBdr>
            <w:top w:val="none" w:sz="0" w:space="0" w:color="auto"/>
            <w:left w:val="none" w:sz="0" w:space="0" w:color="auto"/>
            <w:bottom w:val="none" w:sz="0" w:space="0" w:color="auto"/>
            <w:right w:val="none" w:sz="0" w:space="0" w:color="auto"/>
          </w:divBdr>
          <w:divsChild>
            <w:div w:id="2125078235">
              <w:marLeft w:val="0"/>
              <w:marRight w:val="0"/>
              <w:marTop w:val="0"/>
              <w:marBottom w:val="0"/>
              <w:divBdr>
                <w:top w:val="none" w:sz="0" w:space="0" w:color="auto"/>
                <w:left w:val="none" w:sz="0" w:space="0" w:color="auto"/>
                <w:bottom w:val="none" w:sz="0" w:space="0" w:color="auto"/>
                <w:right w:val="none" w:sz="0" w:space="0" w:color="auto"/>
              </w:divBdr>
            </w:div>
            <w:div w:id="1116221420">
              <w:marLeft w:val="0"/>
              <w:marRight w:val="0"/>
              <w:marTop w:val="0"/>
              <w:marBottom w:val="0"/>
              <w:divBdr>
                <w:top w:val="none" w:sz="0" w:space="0" w:color="auto"/>
                <w:left w:val="none" w:sz="0" w:space="0" w:color="auto"/>
                <w:bottom w:val="none" w:sz="0" w:space="0" w:color="auto"/>
                <w:right w:val="none" w:sz="0" w:space="0" w:color="auto"/>
              </w:divBdr>
            </w:div>
          </w:divsChild>
        </w:div>
        <w:div w:id="1874074119">
          <w:marLeft w:val="0"/>
          <w:marRight w:val="0"/>
          <w:marTop w:val="0"/>
          <w:marBottom w:val="0"/>
          <w:divBdr>
            <w:top w:val="none" w:sz="0" w:space="0" w:color="auto"/>
            <w:left w:val="none" w:sz="0" w:space="0" w:color="auto"/>
            <w:bottom w:val="none" w:sz="0" w:space="0" w:color="auto"/>
            <w:right w:val="none" w:sz="0" w:space="0" w:color="auto"/>
          </w:divBdr>
          <w:divsChild>
            <w:div w:id="1101535212">
              <w:marLeft w:val="0"/>
              <w:marRight w:val="0"/>
              <w:marTop w:val="0"/>
              <w:marBottom w:val="0"/>
              <w:divBdr>
                <w:top w:val="none" w:sz="0" w:space="0" w:color="auto"/>
                <w:left w:val="none" w:sz="0" w:space="0" w:color="auto"/>
                <w:bottom w:val="none" w:sz="0" w:space="0" w:color="auto"/>
                <w:right w:val="none" w:sz="0" w:space="0" w:color="auto"/>
              </w:divBdr>
            </w:div>
          </w:divsChild>
        </w:div>
        <w:div w:id="600183152">
          <w:marLeft w:val="0"/>
          <w:marRight w:val="0"/>
          <w:marTop w:val="0"/>
          <w:marBottom w:val="0"/>
          <w:divBdr>
            <w:top w:val="none" w:sz="0" w:space="0" w:color="auto"/>
            <w:left w:val="none" w:sz="0" w:space="0" w:color="auto"/>
            <w:bottom w:val="none" w:sz="0" w:space="0" w:color="auto"/>
            <w:right w:val="none" w:sz="0" w:space="0" w:color="auto"/>
          </w:divBdr>
          <w:divsChild>
            <w:div w:id="134379190">
              <w:marLeft w:val="0"/>
              <w:marRight w:val="0"/>
              <w:marTop w:val="0"/>
              <w:marBottom w:val="0"/>
              <w:divBdr>
                <w:top w:val="none" w:sz="0" w:space="0" w:color="auto"/>
                <w:left w:val="none" w:sz="0" w:space="0" w:color="auto"/>
                <w:bottom w:val="none" w:sz="0" w:space="0" w:color="auto"/>
                <w:right w:val="none" w:sz="0" w:space="0" w:color="auto"/>
              </w:divBdr>
            </w:div>
            <w:div w:id="10868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999">
      <w:bodyDiv w:val="1"/>
      <w:marLeft w:val="0"/>
      <w:marRight w:val="0"/>
      <w:marTop w:val="0"/>
      <w:marBottom w:val="0"/>
      <w:divBdr>
        <w:top w:val="none" w:sz="0" w:space="0" w:color="auto"/>
        <w:left w:val="none" w:sz="0" w:space="0" w:color="auto"/>
        <w:bottom w:val="none" w:sz="0" w:space="0" w:color="auto"/>
        <w:right w:val="none" w:sz="0" w:space="0" w:color="auto"/>
      </w:divBdr>
      <w:divsChild>
        <w:div w:id="464743135">
          <w:marLeft w:val="0"/>
          <w:marRight w:val="0"/>
          <w:marTop w:val="0"/>
          <w:marBottom w:val="0"/>
          <w:divBdr>
            <w:top w:val="none" w:sz="0" w:space="0" w:color="auto"/>
            <w:left w:val="none" w:sz="0" w:space="0" w:color="auto"/>
            <w:bottom w:val="none" w:sz="0" w:space="0" w:color="auto"/>
            <w:right w:val="none" w:sz="0" w:space="0" w:color="auto"/>
          </w:divBdr>
        </w:div>
        <w:div w:id="647785490">
          <w:marLeft w:val="0"/>
          <w:marRight w:val="0"/>
          <w:marTop w:val="0"/>
          <w:marBottom w:val="0"/>
          <w:divBdr>
            <w:top w:val="none" w:sz="0" w:space="0" w:color="auto"/>
            <w:left w:val="none" w:sz="0" w:space="0" w:color="auto"/>
            <w:bottom w:val="none" w:sz="0" w:space="0" w:color="auto"/>
            <w:right w:val="none" w:sz="0" w:space="0" w:color="auto"/>
          </w:divBdr>
        </w:div>
      </w:divsChild>
    </w:div>
    <w:div w:id="123080931">
      <w:bodyDiv w:val="1"/>
      <w:marLeft w:val="0"/>
      <w:marRight w:val="0"/>
      <w:marTop w:val="0"/>
      <w:marBottom w:val="0"/>
      <w:divBdr>
        <w:top w:val="none" w:sz="0" w:space="0" w:color="auto"/>
        <w:left w:val="none" w:sz="0" w:space="0" w:color="auto"/>
        <w:bottom w:val="none" w:sz="0" w:space="0" w:color="auto"/>
        <w:right w:val="none" w:sz="0" w:space="0" w:color="auto"/>
      </w:divBdr>
    </w:div>
    <w:div w:id="313683409">
      <w:bodyDiv w:val="1"/>
      <w:marLeft w:val="0"/>
      <w:marRight w:val="0"/>
      <w:marTop w:val="0"/>
      <w:marBottom w:val="0"/>
      <w:divBdr>
        <w:top w:val="none" w:sz="0" w:space="0" w:color="auto"/>
        <w:left w:val="none" w:sz="0" w:space="0" w:color="auto"/>
        <w:bottom w:val="none" w:sz="0" w:space="0" w:color="auto"/>
        <w:right w:val="none" w:sz="0" w:space="0" w:color="auto"/>
      </w:divBdr>
    </w:div>
    <w:div w:id="317002612">
      <w:bodyDiv w:val="1"/>
      <w:marLeft w:val="0"/>
      <w:marRight w:val="0"/>
      <w:marTop w:val="0"/>
      <w:marBottom w:val="0"/>
      <w:divBdr>
        <w:top w:val="none" w:sz="0" w:space="0" w:color="auto"/>
        <w:left w:val="none" w:sz="0" w:space="0" w:color="auto"/>
        <w:bottom w:val="none" w:sz="0" w:space="0" w:color="auto"/>
        <w:right w:val="none" w:sz="0" w:space="0" w:color="auto"/>
      </w:divBdr>
      <w:divsChild>
        <w:div w:id="1345473183">
          <w:marLeft w:val="0"/>
          <w:marRight w:val="0"/>
          <w:marTop w:val="0"/>
          <w:marBottom w:val="0"/>
          <w:divBdr>
            <w:top w:val="none" w:sz="0" w:space="0" w:color="auto"/>
            <w:left w:val="none" w:sz="0" w:space="0" w:color="auto"/>
            <w:bottom w:val="none" w:sz="0" w:space="0" w:color="auto"/>
            <w:right w:val="none" w:sz="0" w:space="0" w:color="auto"/>
          </w:divBdr>
          <w:divsChild>
            <w:div w:id="1082023588">
              <w:marLeft w:val="0"/>
              <w:marRight w:val="0"/>
              <w:marTop w:val="0"/>
              <w:marBottom w:val="0"/>
              <w:divBdr>
                <w:top w:val="none" w:sz="0" w:space="0" w:color="auto"/>
                <w:left w:val="none" w:sz="0" w:space="0" w:color="auto"/>
                <w:bottom w:val="none" w:sz="0" w:space="0" w:color="auto"/>
                <w:right w:val="none" w:sz="0" w:space="0" w:color="auto"/>
              </w:divBdr>
              <w:divsChild>
                <w:div w:id="669674565">
                  <w:marLeft w:val="0"/>
                  <w:marRight w:val="0"/>
                  <w:marTop w:val="0"/>
                  <w:marBottom w:val="0"/>
                  <w:divBdr>
                    <w:top w:val="none" w:sz="0" w:space="0" w:color="auto"/>
                    <w:left w:val="none" w:sz="0" w:space="0" w:color="auto"/>
                    <w:bottom w:val="none" w:sz="0" w:space="0" w:color="auto"/>
                    <w:right w:val="none" w:sz="0" w:space="0" w:color="auto"/>
                  </w:divBdr>
                  <w:divsChild>
                    <w:div w:id="2025980126">
                      <w:marLeft w:val="0"/>
                      <w:marRight w:val="0"/>
                      <w:marTop w:val="0"/>
                      <w:marBottom w:val="0"/>
                      <w:divBdr>
                        <w:top w:val="none" w:sz="0" w:space="0" w:color="auto"/>
                        <w:left w:val="none" w:sz="0" w:space="0" w:color="auto"/>
                        <w:bottom w:val="none" w:sz="0" w:space="0" w:color="auto"/>
                        <w:right w:val="none" w:sz="0" w:space="0" w:color="auto"/>
                      </w:divBdr>
                    </w:div>
                    <w:div w:id="1017124050">
                      <w:marLeft w:val="0"/>
                      <w:marRight w:val="0"/>
                      <w:marTop w:val="0"/>
                      <w:marBottom w:val="0"/>
                      <w:divBdr>
                        <w:top w:val="none" w:sz="0" w:space="0" w:color="auto"/>
                        <w:left w:val="none" w:sz="0" w:space="0" w:color="auto"/>
                        <w:bottom w:val="none" w:sz="0" w:space="0" w:color="auto"/>
                        <w:right w:val="none" w:sz="0" w:space="0" w:color="auto"/>
                      </w:divBdr>
                    </w:div>
                    <w:div w:id="983437752">
                      <w:marLeft w:val="240"/>
                      <w:marRight w:val="0"/>
                      <w:marTop w:val="15"/>
                      <w:marBottom w:val="0"/>
                      <w:divBdr>
                        <w:top w:val="none" w:sz="0" w:space="0" w:color="auto"/>
                        <w:left w:val="none" w:sz="0" w:space="0" w:color="auto"/>
                        <w:bottom w:val="none" w:sz="0" w:space="0" w:color="auto"/>
                        <w:right w:val="none" w:sz="0" w:space="0" w:color="auto"/>
                      </w:divBdr>
                    </w:div>
                    <w:div w:id="1038968617">
                      <w:marLeft w:val="0"/>
                      <w:marRight w:val="0"/>
                      <w:marTop w:val="150"/>
                      <w:marBottom w:val="0"/>
                      <w:divBdr>
                        <w:top w:val="none" w:sz="0" w:space="0" w:color="auto"/>
                        <w:left w:val="none" w:sz="0" w:space="0" w:color="auto"/>
                        <w:bottom w:val="none" w:sz="0" w:space="0" w:color="auto"/>
                        <w:right w:val="none" w:sz="0" w:space="0" w:color="auto"/>
                      </w:divBdr>
                    </w:div>
                    <w:div w:id="6071271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50412515">
          <w:marLeft w:val="0"/>
          <w:marRight w:val="0"/>
          <w:marTop w:val="0"/>
          <w:marBottom w:val="0"/>
          <w:divBdr>
            <w:top w:val="none" w:sz="0" w:space="0" w:color="auto"/>
            <w:left w:val="none" w:sz="0" w:space="0" w:color="auto"/>
            <w:bottom w:val="none" w:sz="0" w:space="0" w:color="auto"/>
            <w:right w:val="none" w:sz="0" w:space="0" w:color="auto"/>
          </w:divBdr>
          <w:divsChild>
            <w:div w:id="1650137316">
              <w:marLeft w:val="0"/>
              <w:marRight w:val="0"/>
              <w:marTop w:val="0"/>
              <w:marBottom w:val="0"/>
              <w:divBdr>
                <w:top w:val="none" w:sz="0" w:space="0" w:color="auto"/>
                <w:left w:val="none" w:sz="0" w:space="0" w:color="auto"/>
                <w:bottom w:val="none" w:sz="0" w:space="0" w:color="auto"/>
                <w:right w:val="none" w:sz="0" w:space="0" w:color="auto"/>
              </w:divBdr>
              <w:divsChild>
                <w:div w:id="11881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0300">
          <w:marLeft w:val="0"/>
          <w:marRight w:val="0"/>
          <w:marTop w:val="0"/>
          <w:marBottom w:val="0"/>
          <w:divBdr>
            <w:top w:val="none" w:sz="0" w:space="0" w:color="auto"/>
            <w:left w:val="none" w:sz="0" w:space="0" w:color="auto"/>
            <w:bottom w:val="none" w:sz="0" w:space="0" w:color="auto"/>
            <w:right w:val="none" w:sz="0" w:space="0" w:color="auto"/>
          </w:divBdr>
        </w:div>
      </w:divsChild>
    </w:div>
    <w:div w:id="383679808">
      <w:bodyDiv w:val="1"/>
      <w:marLeft w:val="0"/>
      <w:marRight w:val="0"/>
      <w:marTop w:val="0"/>
      <w:marBottom w:val="0"/>
      <w:divBdr>
        <w:top w:val="none" w:sz="0" w:space="0" w:color="auto"/>
        <w:left w:val="none" w:sz="0" w:space="0" w:color="auto"/>
        <w:bottom w:val="none" w:sz="0" w:space="0" w:color="auto"/>
        <w:right w:val="none" w:sz="0" w:space="0" w:color="auto"/>
      </w:divBdr>
    </w:div>
    <w:div w:id="391776868">
      <w:bodyDiv w:val="1"/>
      <w:marLeft w:val="0"/>
      <w:marRight w:val="0"/>
      <w:marTop w:val="0"/>
      <w:marBottom w:val="0"/>
      <w:divBdr>
        <w:top w:val="none" w:sz="0" w:space="0" w:color="auto"/>
        <w:left w:val="none" w:sz="0" w:space="0" w:color="auto"/>
        <w:bottom w:val="none" w:sz="0" w:space="0" w:color="auto"/>
        <w:right w:val="none" w:sz="0" w:space="0" w:color="auto"/>
      </w:divBdr>
    </w:div>
    <w:div w:id="418407850">
      <w:bodyDiv w:val="1"/>
      <w:marLeft w:val="0"/>
      <w:marRight w:val="0"/>
      <w:marTop w:val="0"/>
      <w:marBottom w:val="0"/>
      <w:divBdr>
        <w:top w:val="none" w:sz="0" w:space="0" w:color="auto"/>
        <w:left w:val="none" w:sz="0" w:space="0" w:color="auto"/>
        <w:bottom w:val="none" w:sz="0" w:space="0" w:color="auto"/>
        <w:right w:val="none" w:sz="0" w:space="0" w:color="auto"/>
      </w:divBdr>
    </w:div>
    <w:div w:id="439302686">
      <w:bodyDiv w:val="1"/>
      <w:marLeft w:val="0"/>
      <w:marRight w:val="0"/>
      <w:marTop w:val="0"/>
      <w:marBottom w:val="0"/>
      <w:divBdr>
        <w:top w:val="none" w:sz="0" w:space="0" w:color="auto"/>
        <w:left w:val="none" w:sz="0" w:space="0" w:color="auto"/>
        <w:bottom w:val="none" w:sz="0" w:space="0" w:color="auto"/>
        <w:right w:val="none" w:sz="0" w:space="0" w:color="auto"/>
      </w:divBdr>
    </w:div>
    <w:div w:id="498811428">
      <w:bodyDiv w:val="1"/>
      <w:marLeft w:val="0"/>
      <w:marRight w:val="0"/>
      <w:marTop w:val="0"/>
      <w:marBottom w:val="0"/>
      <w:divBdr>
        <w:top w:val="none" w:sz="0" w:space="0" w:color="auto"/>
        <w:left w:val="none" w:sz="0" w:space="0" w:color="auto"/>
        <w:bottom w:val="none" w:sz="0" w:space="0" w:color="auto"/>
        <w:right w:val="none" w:sz="0" w:space="0" w:color="auto"/>
      </w:divBdr>
    </w:div>
    <w:div w:id="600186515">
      <w:bodyDiv w:val="1"/>
      <w:marLeft w:val="0"/>
      <w:marRight w:val="0"/>
      <w:marTop w:val="0"/>
      <w:marBottom w:val="0"/>
      <w:divBdr>
        <w:top w:val="none" w:sz="0" w:space="0" w:color="auto"/>
        <w:left w:val="none" w:sz="0" w:space="0" w:color="auto"/>
        <w:bottom w:val="none" w:sz="0" w:space="0" w:color="auto"/>
        <w:right w:val="none" w:sz="0" w:space="0" w:color="auto"/>
      </w:divBdr>
      <w:divsChild>
        <w:div w:id="340276686">
          <w:marLeft w:val="0"/>
          <w:marRight w:val="0"/>
          <w:marTop w:val="0"/>
          <w:marBottom w:val="0"/>
          <w:divBdr>
            <w:top w:val="none" w:sz="0" w:space="0" w:color="auto"/>
            <w:left w:val="none" w:sz="0" w:space="0" w:color="auto"/>
            <w:bottom w:val="none" w:sz="0" w:space="0" w:color="auto"/>
            <w:right w:val="none" w:sz="0" w:space="0" w:color="auto"/>
          </w:divBdr>
        </w:div>
        <w:div w:id="101267664">
          <w:marLeft w:val="0"/>
          <w:marRight w:val="0"/>
          <w:marTop w:val="0"/>
          <w:marBottom w:val="0"/>
          <w:divBdr>
            <w:top w:val="none" w:sz="0" w:space="0" w:color="auto"/>
            <w:left w:val="none" w:sz="0" w:space="0" w:color="auto"/>
            <w:bottom w:val="none" w:sz="0" w:space="0" w:color="auto"/>
            <w:right w:val="none" w:sz="0" w:space="0" w:color="auto"/>
          </w:divBdr>
          <w:divsChild>
            <w:div w:id="397561003">
              <w:marLeft w:val="0"/>
              <w:marRight w:val="0"/>
              <w:marTop w:val="0"/>
              <w:marBottom w:val="0"/>
              <w:divBdr>
                <w:top w:val="none" w:sz="0" w:space="0" w:color="auto"/>
                <w:left w:val="none" w:sz="0" w:space="0" w:color="auto"/>
                <w:bottom w:val="none" w:sz="0" w:space="0" w:color="auto"/>
                <w:right w:val="none" w:sz="0" w:space="0" w:color="auto"/>
              </w:divBdr>
            </w:div>
            <w:div w:id="12281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89938">
      <w:bodyDiv w:val="1"/>
      <w:marLeft w:val="0"/>
      <w:marRight w:val="0"/>
      <w:marTop w:val="0"/>
      <w:marBottom w:val="0"/>
      <w:divBdr>
        <w:top w:val="none" w:sz="0" w:space="0" w:color="auto"/>
        <w:left w:val="none" w:sz="0" w:space="0" w:color="auto"/>
        <w:bottom w:val="none" w:sz="0" w:space="0" w:color="auto"/>
        <w:right w:val="none" w:sz="0" w:space="0" w:color="auto"/>
      </w:divBdr>
      <w:divsChild>
        <w:div w:id="1422020063">
          <w:marLeft w:val="0"/>
          <w:marRight w:val="0"/>
          <w:marTop w:val="0"/>
          <w:marBottom w:val="0"/>
          <w:divBdr>
            <w:top w:val="none" w:sz="0" w:space="0" w:color="auto"/>
            <w:left w:val="none" w:sz="0" w:space="0" w:color="auto"/>
            <w:bottom w:val="none" w:sz="0" w:space="0" w:color="auto"/>
            <w:right w:val="none" w:sz="0" w:space="0" w:color="auto"/>
          </w:divBdr>
        </w:div>
        <w:div w:id="1555390318">
          <w:marLeft w:val="0"/>
          <w:marRight w:val="0"/>
          <w:marTop w:val="0"/>
          <w:marBottom w:val="0"/>
          <w:divBdr>
            <w:top w:val="none" w:sz="0" w:space="0" w:color="auto"/>
            <w:left w:val="none" w:sz="0" w:space="0" w:color="auto"/>
            <w:bottom w:val="none" w:sz="0" w:space="0" w:color="auto"/>
            <w:right w:val="none" w:sz="0" w:space="0" w:color="auto"/>
          </w:divBdr>
          <w:divsChild>
            <w:div w:id="426386448">
              <w:marLeft w:val="0"/>
              <w:marRight w:val="0"/>
              <w:marTop w:val="0"/>
              <w:marBottom w:val="0"/>
              <w:divBdr>
                <w:top w:val="none" w:sz="0" w:space="0" w:color="auto"/>
                <w:left w:val="none" w:sz="0" w:space="0" w:color="auto"/>
                <w:bottom w:val="none" w:sz="0" w:space="0" w:color="auto"/>
                <w:right w:val="none" w:sz="0" w:space="0" w:color="auto"/>
              </w:divBdr>
            </w:div>
            <w:div w:id="4022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79765">
      <w:bodyDiv w:val="1"/>
      <w:marLeft w:val="0"/>
      <w:marRight w:val="0"/>
      <w:marTop w:val="0"/>
      <w:marBottom w:val="0"/>
      <w:divBdr>
        <w:top w:val="none" w:sz="0" w:space="0" w:color="auto"/>
        <w:left w:val="none" w:sz="0" w:space="0" w:color="auto"/>
        <w:bottom w:val="none" w:sz="0" w:space="0" w:color="auto"/>
        <w:right w:val="none" w:sz="0" w:space="0" w:color="auto"/>
      </w:divBdr>
    </w:div>
    <w:div w:id="664555485">
      <w:bodyDiv w:val="1"/>
      <w:marLeft w:val="0"/>
      <w:marRight w:val="0"/>
      <w:marTop w:val="0"/>
      <w:marBottom w:val="0"/>
      <w:divBdr>
        <w:top w:val="none" w:sz="0" w:space="0" w:color="auto"/>
        <w:left w:val="none" w:sz="0" w:space="0" w:color="auto"/>
        <w:bottom w:val="none" w:sz="0" w:space="0" w:color="auto"/>
        <w:right w:val="none" w:sz="0" w:space="0" w:color="auto"/>
      </w:divBdr>
    </w:div>
    <w:div w:id="693385130">
      <w:bodyDiv w:val="1"/>
      <w:marLeft w:val="0"/>
      <w:marRight w:val="0"/>
      <w:marTop w:val="0"/>
      <w:marBottom w:val="0"/>
      <w:divBdr>
        <w:top w:val="none" w:sz="0" w:space="0" w:color="auto"/>
        <w:left w:val="none" w:sz="0" w:space="0" w:color="auto"/>
        <w:bottom w:val="none" w:sz="0" w:space="0" w:color="auto"/>
        <w:right w:val="none" w:sz="0" w:space="0" w:color="auto"/>
      </w:divBdr>
    </w:div>
    <w:div w:id="731537604">
      <w:bodyDiv w:val="1"/>
      <w:marLeft w:val="0"/>
      <w:marRight w:val="0"/>
      <w:marTop w:val="0"/>
      <w:marBottom w:val="0"/>
      <w:divBdr>
        <w:top w:val="none" w:sz="0" w:space="0" w:color="auto"/>
        <w:left w:val="none" w:sz="0" w:space="0" w:color="auto"/>
        <w:bottom w:val="none" w:sz="0" w:space="0" w:color="auto"/>
        <w:right w:val="none" w:sz="0" w:space="0" w:color="auto"/>
      </w:divBdr>
    </w:div>
    <w:div w:id="739209158">
      <w:bodyDiv w:val="1"/>
      <w:marLeft w:val="0"/>
      <w:marRight w:val="0"/>
      <w:marTop w:val="0"/>
      <w:marBottom w:val="0"/>
      <w:divBdr>
        <w:top w:val="none" w:sz="0" w:space="0" w:color="auto"/>
        <w:left w:val="none" w:sz="0" w:space="0" w:color="auto"/>
        <w:bottom w:val="none" w:sz="0" w:space="0" w:color="auto"/>
        <w:right w:val="none" w:sz="0" w:space="0" w:color="auto"/>
      </w:divBdr>
    </w:div>
    <w:div w:id="1108508057">
      <w:bodyDiv w:val="1"/>
      <w:marLeft w:val="0"/>
      <w:marRight w:val="0"/>
      <w:marTop w:val="0"/>
      <w:marBottom w:val="0"/>
      <w:divBdr>
        <w:top w:val="none" w:sz="0" w:space="0" w:color="auto"/>
        <w:left w:val="none" w:sz="0" w:space="0" w:color="auto"/>
        <w:bottom w:val="none" w:sz="0" w:space="0" w:color="auto"/>
        <w:right w:val="none" w:sz="0" w:space="0" w:color="auto"/>
      </w:divBdr>
    </w:div>
    <w:div w:id="1113592118">
      <w:bodyDiv w:val="1"/>
      <w:marLeft w:val="0"/>
      <w:marRight w:val="0"/>
      <w:marTop w:val="0"/>
      <w:marBottom w:val="0"/>
      <w:divBdr>
        <w:top w:val="none" w:sz="0" w:space="0" w:color="auto"/>
        <w:left w:val="none" w:sz="0" w:space="0" w:color="auto"/>
        <w:bottom w:val="none" w:sz="0" w:space="0" w:color="auto"/>
        <w:right w:val="none" w:sz="0" w:space="0" w:color="auto"/>
      </w:divBdr>
      <w:divsChild>
        <w:div w:id="854618587">
          <w:marLeft w:val="0"/>
          <w:marRight w:val="0"/>
          <w:marTop w:val="0"/>
          <w:marBottom w:val="0"/>
          <w:divBdr>
            <w:top w:val="none" w:sz="0" w:space="0" w:color="auto"/>
            <w:left w:val="none" w:sz="0" w:space="0" w:color="auto"/>
            <w:bottom w:val="none" w:sz="0" w:space="0" w:color="auto"/>
            <w:right w:val="none" w:sz="0" w:space="0" w:color="auto"/>
          </w:divBdr>
          <w:divsChild>
            <w:div w:id="1823424614">
              <w:marLeft w:val="0"/>
              <w:marRight w:val="0"/>
              <w:marTop w:val="0"/>
              <w:marBottom w:val="0"/>
              <w:divBdr>
                <w:top w:val="none" w:sz="0" w:space="0" w:color="auto"/>
                <w:left w:val="none" w:sz="0" w:space="0" w:color="auto"/>
                <w:bottom w:val="none" w:sz="0" w:space="0" w:color="auto"/>
                <w:right w:val="none" w:sz="0" w:space="0" w:color="auto"/>
              </w:divBdr>
            </w:div>
          </w:divsChild>
        </w:div>
        <w:div w:id="2102217181">
          <w:marLeft w:val="0"/>
          <w:marRight w:val="0"/>
          <w:marTop w:val="0"/>
          <w:marBottom w:val="0"/>
          <w:divBdr>
            <w:top w:val="none" w:sz="0" w:space="0" w:color="auto"/>
            <w:left w:val="none" w:sz="0" w:space="0" w:color="auto"/>
            <w:bottom w:val="none" w:sz="0" w:space="0" w:color="auto"/>
            <w:right w:val="none" w:sz="0" w:space="0" w:color="auto"/>
          </w:divBdr>
        </w:div>
      </w:divsChild>
    </w:div>
    <w:div w:id="1641112011">
      <w:bodyDiv w:val="1"/>
      <w:marLeft w:val="0"/>
      <w:marRight w:val="0"/>
      <w:marTop w:val="0"/>
      <w:marBottom w:val="0"/>
      <w:divBdr>
        <w:top w:val="none" w:sz="0" w:space="0" w:color="auto"/>
        <w:left w:val="none" w:sz="0" w:space="0" w:color="auto"/>
        <w:bottom w:val="none" w:sz="0" w:space="0" w:color="auto"/>
        <w:right w:val="none" w:sz="0" w:space="0" w:color="auto"/>
      </w:divBdr>
      <w:divsChild>
        <w:div w:id="989481883">
          <w:marLeft w:val="0"/>
          <w:marRight w:val="0"/>
          <w:marTop w:val="0"/>
          <w:marBottom w:val="0"/>
          <w:divBdr>
            <w:top w:val="none" w:sz="0" w:space="0" w:color="auto"/>
            <w:left w:val="none" w:sz="0" w:space="0" w:color="auto"/>
            <w:bottom w:val="none" w:sz="0" w:space="0" w:color="auto"/>
            <w:right w:val="none" w:sz="0" w:space="0" w:color="auto"/>
          </w:divBdr>
        </w:div>
        <w:div w:id="279729701">
          <w:marLeft w:val="0"/>
          <w:marRight w:val="0"/>
          <w:marTop w:val="0"/>
          <w:marBottom w:val="0"/>
          <w:divBdr>
            <w:top w:val="none" w:sz="0" w:space="0" w:color="auto"/>
            <w:left w:val="none" w:sz="0" w:space="0" w:color="auto"/>
            <w:bottom w:val="none" w:sz="0" w:space="0" w:color="auto"/>
            <w:right w:val="none" w:sz="0" w:space="0" w:color="auto"/>
          </w:divBdr>
        </w:div>
      </w:divsChild>
    </w:div>
    <w:div w:id="201368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mazon.com/gp/help/customer/display.html/ref=mk_sss_dp_1?ie=UTF8&amp;nodeId=527692&amp;pop-up=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gp/help/customer/display.html/ref=mk_sss_dp_1?ie=UTF8&amp;nodeId=527692&amp;pop-up=1"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amazon.com/gp/help/customer/display.html/ref=mk_sss_dp_1?ie=UTF8&amp;nodeId=527692&amp;pop-up=1" TargetMode="External"/><Relationship Id="rId14"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3812</Words>
  <Characters>21731</Characters>
  <Application>Microsoft Office Word</Application>
  <DocSecurity>0</DocSecurity>
  <Lines>181</Lines>
  <Paragraphs>50</Paragraphs>
  <ScaleCrop>false</ScaleCrop>
  <Company/>
  <LinksUpToDate>false</LinksUpToDate>
  <CharactersWithSpaces>25493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2011-05-18T04:33:00Z</dcterms:created>
  <dcterms:modified xsi:type="dcterms:W3CDTF">2011-05-19T01:25:00Z</dcterms:modified>
</cp:coreProperties>
</file>